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0F" w:rsidRDefault="00724A0F" w:rsidP="0072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aim of this study was to investigate the use and 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potential of </w:t>
      </w:r>
      <w:ins w:id="0" w:author="Ante" w:date="2014-01-26T16:56:00Z">
        <w:r>
          <w:rPr>
            <w:rFonts w:ascii="Times New Roman" w:hAnsi="Times New Roman" w:cs="Times New Roman"/>
            <w:sz w:val="18"/>
            <w:szCs w:val="18"/>
          </w:rPr>
          <w:t xml:space="preserve">the </w:t>
        </w:r>
      </w:ins>
      <w:r>
        <w:rPr>
          <w:rFonts w:ascii="Times New Roman" w:hAnsi="Times New Roman" w:cs="Times New Roman"/>
          <w:sz w:val="18"/>
          <w:szCs w:val="18"/>
        </w:rPr>
        <w:t>psychological theory of human behavior modeling</w:t>
      </w:r>
      <w:ins w:id="1" w:author="Ante" w:date="2014-01-26T16:57:00Z">
        <w:r>
          <w:rPr>
            <w:rFonts w:ascii="Times New Roman" w:hAnsi="Times New Roman" w:cs="Times New Roman"/>
            <w:sz w:val="18"/>
            <w:szCs w:val="18"/>
          </w:rPr>
          <w:t>, called the</w:t>
        </w:r>
      </w:ins>
      <w:r>
        <w:rPr>
          <w:rFonts w:ascii="Times New Roman" w:hAnsi="Times New Roman" w:cs="Times New Roman"/>
          <w:sz w:val="18"/>
          <w:szCs w:val="18"/>
        </w:rPr>
        <w:t xml:space="preserve"> </w:t>
      </w:r>
      <w:ins w:id="2" w:author="Ante" w:date="2014-01-26T16:57:00Z">
        <w:r>
          <w:rPr>
            <w:rFonts w:ascii="Times New Roman" w:hAnsi="Times New Roman" w:cs="Times New Roman"/>
            <w:sz w:val="18"/>
            <w:szCs w:val="18"/>
          </w:rPr>
          <w:t>t</w:t>
        </w:r>
      </w:ins>
      <w:del w:id="3" w:author="Ante" w:date="2014-01-26T16:57:00Z">
        <w:r w:rsidDel="00724A0F">
          <w:rPr>
            <w:rFonts w:ascii="Times New Roman" w:hAnsi="Times New Roman" w:cs="Times New Roman"/>
            <w:sz w:val="18"/>
            <w:szCs w:val="18"/>
          </w:rPr>
          <w:delText>T</w:delText>
        </w:r>
      </w:del>
      <w:r>
        <w:rPr>
          <w:rFonts w:ascii="Times New Roman" w:hAnsi="Times New Roman" w:cs="Times New Roman"/>
          <w:sz w:val="18"/>
          <w:szCs w:val="18"/>
        </w:rPr>
        <w:t>heory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planned behavior (TPB)</w:t>
      </w:r>
      <w:ins w:id="4" w:author="Ante" w:date="2014-01-26T16:57:00Z">
        <w:r>
          <w:rPr>
            <w:rFonts w:ascii="Times New Roman" w:hAnsi="Times New Roman" w:cs="Times New Roman"/>
            <w:sz w:val="18"/>
            <w:szCs w:val="18"/>
          </w:rPr>
          <w:t>,</w:t>
        </w:r>
      </w:ins>
      <w:r>
        <w:rPr>
          <w:rFonts w:ascii="Times New Roman" w:hAnsi="Times New Roman" w:cs="Times New Roman"/>
          <w:sz w:val="18"/>
          <w:szCs w:val="18"/>
        </w:rPr>
        <w:t xml:space="preserve"> in </w:t>
      </w:r>
      <w:ins w:id="5" w:author="Ante" w:date="2014-01-26T16:57:00Z">
        <w:r>
          <w:rPr>
            <w:rFonts w:ascii="Times New Roman" w:hAnsi="Times New Roman" w:cs="Times New Roman"/>
            <w:sz w:val="18"/>
            <w:szCs w:val="18"/>
          </w:rPr>
          <w:t xml:space="preserve">a </w:t>
        </w:r>
      </w:ins>
      <w:proofErr w:type="gramStart"/>
      <w:r>
        <w:rPr>
          <w:rFonts w:ascii="Times New Roman" w:hAnsi="Times New Roman" w:cs="Times New Roman"/>
          <w:sz w:val="18"/>
          <w:szCs w:val="18"/>
        </w:rPr>
        <w:t>user modeling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domain. </w:t>
      </w:r>
      <w:ins w:id="6" w:author="Ante" w:date="2014-01-26T16:58:00Z">
        <w:r>
          <w:rPr>
            <w:rFonts w:ascii="Times New Roman" w:hAnsi="Times New Roman" w:cs="Times New Roman"/>
            <w:sz w:val="18"/>
            <w:szCs w:val="18"/>
          </w:rPr>
          <w:t>We performed a</w:t>
        </w:r>
      </w:ins>
      <w:del w:id="7" w:author="Ante" w:date="2014-01-26T16:58:00Z">
        <w:r w:rsidDel="00724A0F">
          <w:rPr>
            <w:rFonts w:ascii="Times New Roman" w:hAnsi="Times New Roman" w:cs="Times New Roman"/>
            <w:sz w:val="18"/>
            <w:szCs w:val="18"/>
          </w:rPr>
          <w:delText>A</w:delText>
        </w:r>
      </w:del>
      <w:r>
        <w:rPr>
          <w:rFonts w:ascii="Times New Roman" w:hAnsi="Times New Roman" w:cs="Times New Roman"/>
          <w:sz w:val="18"/>
          <w:szCs w:val="18"/>
        </w:rPr>
        <w:t xml:space="preserve"> user experiment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involving a </w:t>
      </w:r>
      <w:proofErr w:type="gramStart"/>
      <w:r>
        <w:rPr>
          <w:rFonts w:ascii="Times New Roman" w:hAnsi="Times New Roman" w:cs="Times New Roman"/>
          <w:sz w:val="18"/>
          <w:szCs w:val="18"/>
        </w:rPr>
        <w:t>well studied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problem of</w:t>
      </w:r>
      <w:r>
        <w:rPr>
          <w:rFonts w:ascii="Times New Roman" w:hAnsi="Times New Roman" w:cs="Times New Roman"/>
          <w:sz w:val="18"/>
          <w:szCs w:val="18"/>
        </w:rPr>
        <w:t xml:space="preserve"> user modeling</w:t>
      </w:r>
      <w:ins w:id="8" w:author="Ante" w:date="2014-01-26T17:00:00Z">
        <w:r>
          <w:rPr>
            <w:rFonts w:ascii="Times New Roman" w:hAnsi="Times New Roman" w:cs="Times New Roman"/>
            <w:sz w:val="18"/>
            <w:szCs w:val="18"/>
          </w:rPr>
          <w:t>:</w:t>
        </w:r>
      </w:ins>
      <w:r>
        <w:rPr>
          <w:rFonts w:ascii="Times New Roman" w:hAnsi="Times New Roman" w:cs="Times New Roman"/>
          <w:sz w:val="18"/>
          <w:szCs w:val="18"/>
        </w:rPr>
        <w:t xml:space="preserve"> </w:t>
      </w:r>
      <w:del w:id="9" w:author="Ante" w:date="2014-01-26T16:59:00Z">
        <w:r w:rsidDel="00724A0F">
          <w:rPr>
            <w:rFonts w:ascii="Times New Roman" w:hAnsi="Times New Roman" w:cs="Times New Roman"/>
            <w:sz w:val="18"/>
            <w:szCs w:val="18"/>
          </w:rPr>
          <w:delText>which is a</w:delText>
        </w:r>
      </w:del>
      <w:del w:id="10" w:author="Ante" w:date="2014-01-26T17:00:00Z">
        <w:r w:rsidDel="00724A0F">
          <w:rPr>
            <w:rFonts w:ascii="Times New Roman" w:hAnsi="Times New Roman" w:cs="Times New Roman"/>
            <w:sz w:val="18"/>
            <w:szCs w:val="18"/>
          </w:rPr>
          <w:delText xml:space="preserve"> </w:delText>
        </w:r>
      </w:del>
      <w:r>
        <w:rPr>
          <w:rFonts w:ascii="Times New Roman" w:hAnsi="Times New Roman" w:cs="Times New Roman"/>
          <w:sz w:val="18"/>
          <w:szCs w:val="18"/>
        </w:rPr>
        <w:t>recom</w:t>
      </w:r>
      <w:r>
        <w:rPr>
          <w:rFonts w:ascii="Times New Roman" w:hAnsi="Times New Roman" w:cs="Times New Roman"/>
          <w:sz w:val="18"/>
          <w:szCs w:val="18"/>
        </w:rPr>
        <w:t>mender system (RS) for movies</w:t>
      </w:r>
      <w:ins w:id="11" w:author="Ante" w:date="2014-01-26T16:59:00Z">
        <w:r>
          <w:rPr>
            <w:rFonts w:ascii="Times New Roman" w:hAnsi="Times New Roman" w:cs="Times New Roman"/>
            <w:sz w:val="18"/>
            <w:szCs w:val="18"/>
          </w:rPr>
          <w:t>.</w:t>
        </w:r>
      </w:ins>
      <w:del w:id="12" w:author="Ante" w:date="2014-01-26T16:59:00Z">
        <w:r w:rsidDel="00724A0F">
          <w:rPr>
            <w:rFonts w:ascii="Times New Roman" w:hAnsi="Times New Roman" w:cs="Times New Roman"/>
            <w:sz w:val="18"/>
            <w:szCs w:val="18"/>
          </w:rPr>
          <w:delText xml:space="preserve"> was performed</w:delText>
        </w:r>
      </w:del>
      <w:r>
        <w:rPr>
          <w:rFonts w:ascii="Times New Roman" w:hAnsi="Times New Roman" w:cs="Times New Roman"/>
          <w:sz w:val="18"/>
          <w:szCs w:val="18"/>
        </w:rPr>
        <w:t xml:space="preserve">. As a part of </w:t>
      </w:r>
      <w:ins w:id="13" w:author="Ante" w:date="2014-01-26T17:00:00Z">
        <w:r>
          <w:rPr>
            <w:rFonts w:ascii="Times New Roman" w:hAnsi="Times New Roman" w:cs="Times New Roman"/>
            <w:sz w:val="18"/>
            <w:szCs w:val="18"/>
          </w:rPr>
          <w:t xml:space="preserve">the </w:t>
        </w:r>
      </w:ins>
      <w:r>
        <w:rPr>
          <w:rFonts w:ascii="Times New Roman" w:hAnsi="Times New Roman" w:cs="Times New Roman"/>
          <w:sz w:val="18"/>
          <w:szCs w:val="18"/>
        </w:rPr>
        <w:t>TPB, a</w:t>
      </w:r>
    </w:p>
    <w:p w:rsidR="00724A0F" w:rsidRDefault="00724A0F" w:rsidP="0072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survey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to estimate behavioral, normative and control beliefs regarding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movie selection</w:t>
      </w:r>
      <w:ins w:id="14" w:author="Ante" w:date="2014-01-26T17:01:00Z">
        <w:r>
          <w:rPr>
            <w:rFonts w:ascii="Times New Roman" w:hAnsi="Times New Roman" w:cs="Times New Roman"/>
            <w:sz w:val="18"/>
            <w:szCs w:val="18"/>
          </w:rPr>
          <w:t>,</w:t>
        </w:r>
      </w:ins>
      <w:r>
        <w:rPr>
          <w:rFonts w:ascii="Times New Roman" w:hAnsi="Times New Roman" w:cs="Times New Roman"/>
          <w:sz w:val="18"/>
          <w:szCs w:val="18"/>
        </w:rPr>
        <w:t xml:space="preserve"> was designed. Using participants</w:t>
      </w:r>
      <w:ins w:id="15" w:author="Ante" w:date="2014-01-26T17:01:00Z">
        <w:r>
          <w:rPr>
            <w:rFonts w:ascii="Times New Roman" w:hAnsi="Times New Roman" w:cs="Times New Roman"/>
            <w:sz w:val="18"/>
            <w:szCs w:val="18"/>
          </w:rPr>
          <w:t>’</w:t>
        </w:r>
      </w:ins>
      <w:r>
        <w:rPr>
          <w:rFonts w:ascii="Times New Roman" w:hAnsi="Times New Roman" w:cs="Times New Roman"/>
          <w:sz w:val="18"/>
          <w:szCs w:val="18"/>
        </w:rPr>
        <w:t xml:space="preserve"> responses, </w:t>
      </w:r>
      <w:proofErr w:type="spellStart"/>
      <w:r>
        <w:rPr>
          <w:rFonts w:ascii="Times New Roman" w:hAnsi="Times New Roman" w:cs="Times New Roman"/>
          <w:sz w:val="18"/>
          <w:szCs w:val="18"/>
        </w:rPr>
        <w:t>Ajzen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model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for movie genres was built and evaluated. Existing public dataset for</w:t>
      </w:r>
    </w:p>
    <w:p w:rsidR="00724A0F" w:rsidRDefault="00724A0F" w:rsidP="0072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context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-aware movie recommendation </w:t>
      </w:r>
      <w:proofErr w:type="spellStart"/>
      <w:r>
        <w:rPr>
          <w:rFonts w:ascii="Times New Roman" w:hAnsi="Times New Roman" w:cs="Times New Roman"/>
          <w:sz w:val="18"/>
          <w:szCs w:val="18"/>
        </w:rPr>
        <w:t>CoMoDa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was used to evaluate the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proposed method. Results </w:t>
      </w:r>
      <w:del w:id="16" w:author="Ante" w:date="2014-01-26T17:01:00Z">
        <w:r w:rsidDel="00724A0F">
          <w:rPr>
            <w:rFonts w:ascii="Times New Roman" w:hAnsi="Times New Roman" w:cs="Times New Roman"/>
            <w:sz w:val="18"/>
            <w:szCs w:val="18"/>
          </w:rPr>
          <w:delText xml:space="preserve">were </w:delText>
        </w:r>
      </w:del>
      <w:ins w:id="17" w:author="Ante" w:date="2014-01-26T17:01:00Z">
        <w:r>
          <w:rPr>
            <w:rFonts w:ascii="Times New Roman" w:hAnsi="Times New Roman" w:cs="Times New Roman"/>
            <w:sz w:val="18"/>
            <w:szCs w:val="18"/>
          </w:rPr>
          <w:t>had</w:t>
        </w:r>
        <w:r>
          <w:rPr>
            <w:rFonts w:ascii="Times New Roman" w:hAnsi="Times New Roman" w:cs="Times New Roman"/>
            <w:sz w:val="18"/>
            <w:szCs w:val="18"/>
          </w:rPr>
          <w:t xml:space="preserve"> </w:t>
        </w:r>
      </w:ins>
      <w:r>
        <w:rPr>
          <w:rFonts w:ascii="Times New Roman" w:hAnsi="Times New Roman" w:cs="Times New Roman"/>
          <w:sz w:val="18"/>
          <w:szCs w:val="18"/>
        </w:rPr>
        <w:t xml:space="preserve">shown </w:t>
      </w:r>
      <w:ins w:id="18" w:author="Ante" w:date="2014-01-26T17:02:00Z">
        <w:r>
          <w:rPr>
            <w:rFonts w:ascii="Times New Roman" w:hAnsi="Times New Roman" w:cs="Times New Roman"/>
            <w:sz w:val="18"/>
            <w:szCs w:val="18"/>
          </w:rPr>
          <w:t>that the TPB approach</w:t>
        </w:r>
      </w:ins>
      <w:del w:id="19" w:author="Ante" w:date="2014-01-26T17:02:00Z">
        <w:r w:rsidDel="00724A0F">
          <w:rPr>
            <w:rFonts w:ascii="Times New Roman" w:hAnsi="Times New Roman" w:cs="Times New Roman"/>
            <w:sz w:val="18"/>
            <w:szCs w:val="18"/>
          </w:rPr>
          <w:delText>to</w:delText>
        </w:r>
      </w:del>
      <w:r>
        <w:rPr>
          <w:rFonts w:ascii="Times New Roman" w:hAnsi="Times New Roman" w:cs="Times New Roman"/>
          <w:sz w:val="18"/>
          <w:szCs w:val="18"/>
        </w:rPr>
        <w:t xml:space="preserve"> lead to an accurate prediction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of selected movie genres. Among others, </w:t>
      </w:r>
      <w:ins w:id="20" w:author="Ante" w:date="2014-01-26T17:03:00Z">
        <w:r>
          <w:rPr>
            <w:rFonts w:ascii="Times New Roman" w:hAnsi="Times New Roman" w:cs="Times New Roman"/>
            <w:sz w:val="18"/>
            <w:szCs w:val="18"/>
          </w:rPr>
          <w:t xml:space="preserve">the </w:t>
        </w:r>
      </w:ins>
      <w:del w:id="21" w:author="Ante" w:date="2014-01-26T17:03:00Z">
        <w:r w:rsidDel="00724A0F">
          <w:rPr>
            <w:rFonts w:ascii="Times New Roman" w:hAnsi="Times New Roman" w:cs="Times New Roman"/>
            <w:sz w:val="18"/>
            <w:szCs w:val="18"/>
          </w:rPr>
          <w:delText xml:space="preserve">questions of what are </w:delText>
        </w:r>
      </w:del>
      <w:r>
        <w:rPr>
          <w:rFonts w:ascii="Times New Roman" w:hAnsi="Times New Roman" w:cs="Times New Roman"/>
          <w:sz w:val="18"/>
          <w:szCs w:val="18"/>
        </w:rPr>
        <w:t>potential</w:t>
      </w:r>
    </w:p>
    <w:p w:rsidR="00724A0F" w:rsidRPr="00724A0F" w:rsidRDefault="00724A0F" w:rsidP="00724A0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C0504D" w:themeColor="accent2"/>
          <w:sz w:val="18"/>
          <w:szCs w:val="18"/>
          <w:rPrChange w:id="22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applications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of TPB in recommender s</w:t>
      </w:r>
      <w:r>
        <w:rPr>
          <w:rFonts w:ascii="Times New Roman" w:hAnsi="Times New Roman" w:cs="Times New Roman"/>
          <w:sz w:val="18"/>
          <w:szCs w:val="18"/>
        </w:rPr>
        <w:t>ystems and what is the architec</w:t>
      </w:r>
      <w:r>
        <w:rPr>
          <w:rFonts w:ascii="Times New Roman" w:hAnsi="Times New Roman" w:cs="Times New Roman"/>
          <w:sz w:val="18"/>
          <w:szCs w:val="18"/>
        </w:rPr>
        <w:t xml:space="preserve">ture of such RS were addressed. </w:t>
      </w:r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23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Based on the observations of </w:t>
      </w:r>
      <w:proofErr w:type="gramStart"/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24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>the</w:t>
      </w:r>
      <w:ins w:id="25" w:author="Ante" w:date="2014-01-26T17:04:00Z">
        <w:r w:rsidRPr="00724A0F">
          <w:rPr>
            <w:rFonts w:ascii="Times New Roman" w:hAnsi="Times New Roman" w:cs="Times New Roman"/>
            <w:color w:val="C0504D" w:themeColor="accent2"/>
            <w:sz w:val="18"/>
            <w:szCs w:val="18"/>
            <w:rPrChange w:id="26" w:author="Ante" w:date="2014-01-26T17:0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 xml:space="preserve"> ?</w:t>
        </w:r>
        <w:proofErr w:type="gramEnd"/>
        <w:r w:rsidRPr="00724A0F">
          <w:rPr>
            <w:rFonts w:ascii="Times New Roman" w:hAnsi="Times New Roman" w:cs="Times New Roman"/>
            <w:color w:val="C0504D" w:themeColor="accent2"/>
            <w:sz w:val="18"/>
            <w:szCs w:val="18"/>
            <w:rPrChange w:id="27" w:author="Ante" w:date="2014-01-26T17:05:00Z">
              <w:rPr>
                <w:rFonts w:ascii="Times New Roman" w:hAnsi="Times New Roman" w:cs="Times New Roman"/>
                <w:sz w:val="18"/>
                <w:szCs w:val="18"/>
              </w:rPr>
            </w:rPrChange>
          </w:rPr>
          <w:t>??</w:t>
        </w:r>
      </w:ins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28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proofErr w:type="gramStart"/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29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>in</w:t>
      </w:r>
      <w:proofErr w:type="gramEnd"/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0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this</w:t>
      </w:r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1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</w:t>
      </w:r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2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>paper provided example or TPB and the experience with TPB in other</w:t>
      </w:r>
    </w:p>
    <w:p w:rsidR="000B2991" w:rsidRPr="00724A0F" w:rsidRDefault="00724A0F" w:rsidP="00724A0F">
      <w:pPr>
        <w:rPr>
          <w:color w:val="C0504D" w:themeColor="accent2"/>
          <w:rPrChange w:id="33" w:author="Ante" w:date="2014-01-26T17:05:00Z">
            <w:rPr/>
          </w:rPrChange>
        </w:rPr>
      </w:pPr>
      <w:proofErr w:type="gramStart"/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4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>fi</w:t>
      </w:r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5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>elds</w:t>
      </w:r>
      <w:proofErr w:type="gramEnd"/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6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 xml:space="preserve"> of user behavior analysis a broad discussion is also giv</w:t>
      </w:r>
      <w:bookmarkStart w:id="37" w:name="_GoBack"/>
      <w:bookmarkEnd w:id="37"/>
      <w:r w:rsidRPr="00724A0F">
        <w:rPr>
          <w:rFonts w:ascii="Times New Roman" w:hAnsi="Times New Roman" w:cs="Times New Roman"/>
          <w:color w:val="C0504D" w:themeColor="accent2"/>
          <w:sz w:val="18"/>
          <w:szCs w:val="18"/>
          <w:rPrChange w:id="38" w:author="Ante" w:date="2014-01-26T17:05:00Z">
            <w:rPr>
              <w:rFonts w:ascii="Times New Roman" w:hAnsi="Times New Roman" w:cs="Times New Roman"/>
              <w:sz w:val="18"/>
              <w:szCs w:val="18"/>
            </w:rPr>
          </w:rPrChange>
        </w:rPr>
        <w:t>en.</w:t>
      </w:r>
    </w:p>
    <w:sectPr w:rsidR="000B2991" w:rsidRPr="00724A0F" w:rsidSect="00CB7D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0F"/>
    <w:rsid w:val="000B2991"/>
    <w:rsid w:val="00724A0F"/>
    <w:rsid w:val="00CB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40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A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933</Characters>
  <Application>Microsoft Macintosh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</dc:creator>
  <cp:keywords/>
  <dc:description/>
  <cp:lastModifiedBy>Ante</cp:lastModifiedBy>
  <cp:revision>1</cp:revision>
  <dcterms:created xsi:type="dcterms:W3CDTF">2014-01-26T15:55:00Z</dcterms:created>
  <dcterms:modified xsi:type="dcterms:W3CDTF">2014-01-26T16:06:00Z</dcterms:modified>
</cp:coreProperties>
</file>