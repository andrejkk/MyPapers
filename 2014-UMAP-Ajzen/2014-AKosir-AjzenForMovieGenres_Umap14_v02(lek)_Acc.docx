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C36A4" w14:textId="77777777" w:rsidR="00F22884" w:rsidRPr="00303F50" w:rsidRDefault="00F22884">
      <w:pPr>
        <w:tabs>
          <w:tab w:val="center" w:pos="4800"/>
          <w:tab w:val="right" w:pos="9500"/>
        </w:tabs>
        <w:ind w:firstLine="720"/>
        <w:jc w:val="both"/>
        <w:rPr>
          <w:rFonts w:ascii="Times New Roman" w:hAnsi="Times New Roman" w:cs="Times New Roman"/>
          <w:rPrChange w:id="0" w:author="Paul McGuiness" w:date="2014-02-02T10:09:00Z">
            <w:rPr>
              <w:rFonts w:ascii="Times New Roman" w:hAnsi="Times New Roman" w:cs="Times New Roman"/>
              <w:noProof/>
            </w:rPr>
          </w:rPrChange>
        </w:rPr>
      </w:pPr>
    </w:p>
    <w:p w14:paraId="5238E880" w14:textId="77777777" w:rsidR="00F22884" w:rsidRPr="00303F50" w:rsidRDefault="00F22884">
      <w:pPr>
        <w:tabs>
          <w:tab w:val="center" w:pos="4800"/>
          <w:tab w:val="right" w:pos="9500"/>
        </w:tabs>
        <w:jc w:val="center"/>
        <w:rPr>
          <w:rFonts w:ascii="Times New Roman" w:hAnsi="Times New Roman" w:cs="Times New Roman"/>
          <w:rPrChange w:id="1" w:author="Paul McGuiness" w:date="2014-02-02T10:09:00Z">
            <w:rPr>
              <w:rFonts w:ascii="Times New Roman" w:hAnsi="Times New Roman" w:cs="Times New Roman"/>
              <w:noProof/>
            </w:rPr>
          </w:rPrChange>
        </w:rPr>
      </w:pPr>
    </w:p>
    <w:p w14:paraId="6C3C55CF" w14:textId="56BDBD42" w:rsidR="00F22884" w:rsidRPr="00303F50" w:rsidRDefault="00F22884">
      <w:pPr>
        <w:pStyle w:val="Heading5"/>
        <w:tabs>
          <w:tab w:val="center" w:pos="4800"/>
          <w:tab w:val="right" w:pos="9500"/>
        </w:tabs>
        <w:ind w:firstLine="0"/>
        <w:jc w:val="center"/>
        <w:rPr>
          <w:noProof w:val="0"/>
          <w:rPrChange w:id="2" w:author="Paul McGuiness" w:date="2014-02-02T10:09:00Z">
            <w:rPr/>
          </w:rPrChange>
        </w:rPr>
      </w:pPr>
      <w:r w:rsidRPr="00303F50">
        <w:rPr>
          <w:noProof w:val="0"/>
          <w:rPrChange w:id="3" w:author="Paul McGuiness" w:date="2014-02-02T10:09:00Z">
            <w:rPr/>
          </w:rPrChange>
        </w:rPr>
        <w:t xml:space="preserve">Theory of </w:t>
      </w:r>
      <w:ins w:id="4" w:author="Paul McGuiness" w:date="2014-02-02T21:43:00Z">
        <w:r w:rsidR="00042836">
          <w:rPr>
            <w:noProof w:val="0"/>
          </w:rPr>
          <w:t>P</w:t>
        </w:r>
      </w:ins>
      <w:del w:id="5" w:author="Paul McGuiness" w:date="2014-02-02T21:43:00Z">
        <w:r w:rsidRPr="00303F50" w:rsidDel="00042836">
          <w:rPr>
            <w:noProof w:val="0"/>
            <w:rPrChange w:id="6" w:author="Paul McGuiness" w:date="2014-02-02T10:09:00Z">
              <w:rPr/>
            </w:rPrChange>
          </w:rPr>
          <w:delText>p</w:delText>
        </w:r>
      </w:del>
      <w:r w:rsidRPr="00303F50">
        <w:rPr>
          <w:noProof w:val="0"/>
          <w:rPrChange w:id="7" w:author="Paul McGuiness" w:date="2014-02-02T10:09:00Z">
            <w:rPr/>
          </w:rPrChange>
        </w:rPr>
        <w:t xml:space="preserve">lanned </w:t>
      </w:r>
      <w:ins w:id="8" w:author="Paul McGuiness" w:date="2014-02-02T21:43:00Z">
        <w:r w:rsidR="00042836">
          <w:rPr>
            <w:noProof w:val="0"/>
          </w:rPr>
          <w:t>B</w:t>
        </w:r>
      </w:ins>
      <w:del w:id="9" w:author="Paul McGuiness" w:date="2014-02-02T21:43:00Z">
        <w:r w:rsidRPr="00303F50" w:rsidDel="00042836">
          <w:rPr>
            <w:noProof w:val="0"/>
            <w:rPrChange w:id="10" w:author="Paul McGuiness" w:date="2014-02-02T10:09:00Z">
              <w:rPr/>
            </w:rPrChange>
          </w:rPr>
          <w:delText>b</w:delText>
        </w:r>
      </w:del>
      <w:r w:rsidRPr="00303F50">
        <w:rPr>
          <w:noProof w:val="0"/>
          <w:rPrChange w:id="11" w:author="Paul McGuiness" w:date="2014-02-02T10:09:00Z">
            <w:rPr/>
          </w:rPrChange>
        </w:rPr>
        <w:t xml:space="preserve">ehavior in user modeling: motivation, procedure and </w:t>
      </w:r>
      <w:ins w:id="12" w:author="Paul McGuiness" w:date="2014-02-02T15:00:00Z">
        <w:r w:rsidR="003B5CF8">
          <w:rPr>
            <w:noProof w:val="0"/>
          </w:rPr>
          <w:t xml:space="preserve">an </w:t>
        </w:r>
        <w:r w:rsidR="003B5CF8" w:rsidRPr="000B72EB">
          <w:rPr>
            <w:noProof w:val="0"/>
          </w:rPr>
          <w:t>example</w:t>
        </w:r>
        <w:r w:rsidR="003B5CF8" w:rsidRPr="00303F50">
          <w:rPr>
            <w:noProof w:val="0"/>
          </w:rPr>
          <w:t xml:space="preserve"> </w:t>
        </w:r>
      </w:ins>
      <w:r w:rsidRPr="00303F50">
        <w:rPr>
          <w:noProof w:val="0"/>
          <w:rPrChange w:id="13" w:author="Paul McGuiness" w:date="2014-02-02T10:09:00Z">
            <w:rPr/>
          </w:rPrChange>
        </w:rPr>
        <w:t>application</w:t>
      </w:r>
      <w:del w:id="14" w:author="Paul McGuiness" w:date="2014-02-02T15:00:00Z">
        <w:r w:rsidRPr="00303F50" w:rsidDel="003B5CF8">
          <w:rPr>
            <w:noProof w:val="0"/>
            <w:rPrChange w:id="15" w:author="Paul McGuiness" w:date="2014-02-02T10:09:00Z">
              <w:rPr/>
            </w:rPrChange>
          </w:rPr>
          <w:delText>al</w:delText>
        </w:r>
      </w:del>
      <w:r w:rsidRPr="00303F50">
        <w:rPr>
          <w:noProof w:val="0"/>
          <w:rPrChange w:id="16" w:author="Paul McGuiness" w:date="2014-02-02T10:09:00Z">
            <w:rPr/>
          </w:rPrChange>
        </w:rPr>
        <w:t xml:space="preserve"> </w:t>
      </w:r>
      <w:del w:id="17" w:author="Paul McGuiness" w:date="2014-02-02T15:00:00Z">
        <w:r w:rsidRPr="00303F50" w:rsidDel="003B5CF8">
          <w:rPr>
            <w:noProof w:val="0"/>
            <w:rPrChange w:id="18" w:author="Paul McGuiness" w:date="2014-02-02T10:09:00Z">
              <w:rPr/>
            </w:rPrChange>
          </w:rPr>
          <w:delText>example</w:delText>
        </w:r>
      </w:del>
    </w:p>
    <w:p w14:paraId="61B4D8D6" w14:textId="402D7CA0" w:rsidR="00F22884" w:rsidRPr="00303F50" w:rsidRDefault="00F22884">
      <w:pPr>
        <w:tabs>
          <w:tab w:val="center" w:pos="4800"/>
          <w:tab w:val="right" w:pos="9500"/>
        </w:tabs>
        <w:jc w:val="center"/>
        <w:rPr>
          <w:rPrChange w:id="19" w:author="Paul McGuiness" w:date="2014-02-02T10:09:00Z">
            <w:rPr>
              <w:noProof/>
            </w:rPr>
          </w:rPrChange>
        </w:rPr>
      </w:pPr>
      <w:r w:rsidRPr="00303F50">
        <w:rPr>
          <w:rPrChange w:id="20" w:author="Paul McGuiness" w:date="2014-02-02T10:09:00Z">
            <w:rPr>
              <w:noProof/>
            </w:rPr>
          </w:rPrChange>
        </w:rPr>
        <w:t>Andrej Košir</w:t>
      </w:r>
      <w:r w:rsidR="00C40A23">
        <w:rPr>
          <w:noProof/>
          <w:position w:val="-4"/>
          <w:lang w:val="sl-SI" w:eastAsia="sl-SI"/>
        </w:rPr>
        <w:drawing>
          <wp:inline distT="0" distB="0" distL="0" distR="0" wp14:anchorId="0444794E" wp14:editId="3BA4E68D">
            <wp:extent cx="74295" cy="191135"/>
            <wp:effectExtent l="0" t="0" r="190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 cy="191135"/>
                    </a:xfrm>
                    <a:prstGeom prst="rect">
                      <a:avLst/>
                    </a:prstGeom>
                    <a:noFill/>
                    <a:ln>
                      <a:noFill/>
                    </a:ln>
                  </pic:spPr>
                </pic:pic>
              </a:graphicData>
            </a:graphic>
          </wp:inline>
        </w:drawing>
      </w:r>
      <w:r w:rsidRPr="00303F50">
        <w:rPr>
          <w:rPrChange w:id="21" w:author="Paul McGuiness" w:date="2014-02-02T10:09:00Z">
            <w:rPr>
              <w:noProof/>
            </w:rPr>
          </w:rPrChange>
        </w:rPr>
        <w:t xml:space="preserve"> </w:t>
      </w:r>
      <w:r w:rsidRPr="00303F50">
        <w:rPr>
          <w:rPrChange w:id="22" w:author="Paul McGuiness" w:date="2014-02-02T10:09:00Z">
            <w:rPr>
              <w:noProof/>
            </w:rPr>
          </w:rPrChange>
        </w:rPr>
        <w:br/>
        <w:t xml:space="preserve"> Ante Odić</w:t>
      </w:r>
      <w:r w:rsidR="00C40A23">
        <w:rPr>
          <w:noProof/>
          <w:position w:val="-4"/>
          <w:lang w:val="sl-SI" w:eastAsia="sl-SI"/>
        </w:rPr>
        <w:drawing>
          <wp:inline distT="0" distB="0" distL="0" distR="0" wp14:anchorId="51EE5776" wp14:editId="6B3EF6D8">
            <wp:extent cx="95885" cy="19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85" cy="191135"/>
                    </a:xfrm>
                    <a:prstGeom prst="rect">
                      <a:avLst/>
                    </a:prstGeom>
                    <a:noFill/>
                    <a:ln>
                      <a:noFill/>
                    </a:ln>
                  </pic:spPr>
                </pic:pic>
              </a:graphicData>
            </a:graphic>
          </wp:inline>
        </w:drawing>
      </w:r>
      <w:r w:rsidRPr="00303F50">
        <w:rPr>
          <w:rPrChange w:id="23" w:author="Paul McGuiness" w:date="2014-02-02T10:09:00Z">
            <w:rPr>
              <w:noProof/>
            </w:rPr>
          </w:rPrChange>
        </w:rPr>
        <w:t xml:space="preserve"> </w:t>
      </w:r>
      <w:r w:rsidRPr="00303F50">
        <w:rPr>
          <w:rPrChange w:id="24" w:author="Paul McGuiness" w:date="2014-02-02T10:09:00Z">
            <w:rPr>
              <w:noProof/>
            </w:rPr>
          </w:rPrChange>
        </w:rPr>
        <w:br/>
        <w:t xml:space="preserve"> Marko Tkalčič</w:t>
      </w:r>
      <w:r w:rsidR="00C40A23">
        <w:rPr>
          <w:noProof/>
          <w:position w:val="-4"/>
          <w:lang w:val="sl-SI" w:eastAsia="sl-SI"/>
        </w:rPr>
        <w:drawing>
          <wp:inline distT="0" distB="0" distL="0" distR="0" wp14:anchorId="3F9E3790" wp14:editId="514833A0">
            <wp:extent cx="95885" cy="19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5" cy="191135"/>
                    </a:xfrm>
                    <a:prstGeom prst="rect">
                      <a:avLst/>
                    </a:prstGeom>
                    <a:noFill/>
                    <a:ln>
                      <a:noFill/>
                    </a:ln>
                  </pic:spPr>
                </pic:pic>
              </a:graphicData>
            </a:graphic>
          </wp:inline>
        </w:drawing>
      </w:r>
      <w:r w:rsidRPr="00303F50">
        <w:rPr>
          <w:rPrChange w:id="25" w:author="Paul McGuiness" w:date="2014-02-02T10:09:00Z">
            <w:rPr>
              <w:noProof/>
            </w:rPr>
          </w:rPrChange>
        </w:rPr>
        <w:t xml:space="preserve"> </w:t>
      </w:r>
      <w:r w:rsidRPr="00303F50">
        <w:rPr>
          <w:rPrChange w:id="26" w:author="Paul McGuiness" w:date="2014-02-02T10:09:00Z">
            <w:rPr>
              <w:noProof/>
            </w:rPr>
          </w:rPrChange>
        </w:rPr>
        <w:br/>
        <w:t xml:space="preserve"> Matija Svetina</w:t>
      </w:r>
      <w:r w:rsidR="00C40A23">
        <w:rPr>
          <w:noProof/>
          <w:position w:val="-4"/>
          <w:lang w:val="sl-SI" w:eastAsia="sl-SI"/>
        </w:rPr>
        <w:drawing>
          <wp:inline distT="0" distB="0" distL="0" distR="0" wp14:anchorId="33C66628" wp14:editId="7076E3B8">
            <wp:extent cx="95885" cy="19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885" cy="191135"/>
                    </a:xfrm>
                    <a:prstGeom prst="rect">
                      <a:avLst/>
                    </a:prstGeom>
                    <a:noFill/>
                    <a:ln>
                      <a:noFill/>
                    </a:ln>
                  </pic:spPr>
                </pic:pic>
              </a:graphicData>
            </a:graphic>
          </wp:inline>
        </w:drawing>
      </w:r>
    </w:p>
    <w:p w14:paraId="71EF86A5" w14:textId="77777777" w:rsidR="00F22884" w:rsidRPr="00303F50" w:rsidRDefault="00F22884">
      <w:pPr>
        <w:tabs>
          <w:tab w:val="center" w:pos="4800"/>
          <w:tab w:val="right" w:pos="9500"/>
        </w:tabs>
        <w:jc w:val="center"/>
        <w:rPr>
          <w:rFonts w:ascii="Times New Roman" w:hAnsi="Times New Roman" w:cs="Times New Roman"/>
          <w:rPrChange w:id="27" w:author="Paul McGuiness" w:date="2014-02-02T10:09:00Z">
            <w:rPr>
              <w:rFonts w:ascii="Times New Roman" w:hAnsi="Times New Roman" w:cs="Times New Roman"/>
              <w:noProof/>
            </w:rPr>
          </w:rPrChange>
        </w:rPr>
      </w:pPr>
    </w:p>
    <w:p w14:paraId="0D0D6048" w14:textId="77777777" w:rsidR="00F22884" w:rsidRPr="00303F50" w:rsidRDefault="00F22884">
      <w:pPr>
        <w:tabs>
          <w:tab w:val="center" w:pos="4800"/>
          <w:tab w:val="right" w:pos="9500"/>
        </w:tabs>
        <w:jc w:val="center"/>
        <w:rPr>
          <w:rFonts w:ascii="Times New Roman" w:hAnsi="Times New Roman" w:cs="Times New Roman"/>
          <w:rPrChange w:id="28" w:author="Paul McGuiness" w:date="2014-02-02T10:09:00Z">
            <w:rPr>
              <w:rFonts w:ascii="Times New Roman" w:hAnsi="Times New Roman" w:cs="Times New Roman"/>
              <w:noProof/>
            </w:rPr>
          </w:rPrChange>
        </w:rPr>
      </w:pPr>
    </w:p>
    <w:p w14:paraId="553352D7" w14:textId="77777777" w:rsidR="00F22884" w:rsidRPr="00303F50" w:rsidRDefault="00F22884">
      <w:pPr>
        <w:tabs>
          <w:tab w:val="center" w:pos="4800"/>
          <w:tab w:val="right" w:pos="9500"/>
        </w:tabs>
        <w:jc w:val="center"/>
        <w:rPr>
          <w:rFonts w:ascii="Times New Roman" w:hAnsi="Times New Roman" w:cs="Times New Roman"/>
          <w:rPrChange w:id="29" w:author="Paul McGuiness" w:date="2014-02-02T10:09:00Z">
            <w:rPr>
              <w:rFonts w:ascii="Times New Roman" w:hAnsi="Times New Roman" w:cs="Times New Roman"/>
              <w:noProof/>
            </w:rPr>
          </w:rPrChange>
        </w:rPr>
      </w:pPr>
    </w:p>
    <w:p w14:paraId="2CFDF426" w14:textId="77777777" w:rsidR="00F22884" w:rsidRPr="00303F50" w:rsidRDefault="00F22884">
      <w:pPr>
        <w:tabs>
          <w:tab w:val="center" w:pos="4800"/>
          <w:tab w:val="right" w:pos="9500"/>
        </w:tabs>
        <w:jc w:val="center"/>
        <w:rPr>
          <w:rFonts w:ascii="Times New Roman" w:hAnsi="Times New Roman" w:cs="Times New Roman"/>
          <w:rPrChange w:id="30" w:author="Paul McGuiness" w:date="2014-02-02T10:09:00Z">
            <w:rPr>
              <w:rFonts w:ascii="Times New Roman" w:hAnsi="Times New Roman" w:cs="Times New Roman"/>
              <w:noProof/>
            </w:rPr>
          </w:rPrChange>
        </w:rPr>
      </w:pPr>
      <w:r w:rsidRPr="00303F50">
        <w:rPr>
          <w:rPrChange w:id="31" w:author="Paul McGuiness" w:date="2014-02-02T10:09:00Z">
            <w:rPr>
              <w:noProof/>
            </w:rPr>
          </w:rPrChange>
        </w:rPr>
        <w:t>Thu Jan 30 23:52:09 2014</w:t>
      </w:r>
    </w:p>
    <w:p w14:paraId="258C1AD1" w14:textId="77777777" w:rsidR="00F22884" w:rsidRPr="00303F50" w:rsidRDefault="00F22884">
      <w:pPr>
        <w:tabs>
          <w:tab w:val="center" w:pos="4800"/>
          <w:tab w:val="right" w:pos="9500"/>
        </w:tabs>
        <w:jc w:val="center"/>
        <w:rPr>
          <w:rFonts w:ascii="Times New Roman" w:hAnsi="Times New Roman" w:cs="Times New Roman"/>
          <w:rPrChange w:id="32" w:author="Paul McGuiness" w:date="2014-02-02T10:09:00Z">
            <w:rPr>
              <w:rFonts w:ascii="Times New Roman" w:hAnsi="Times New Roman" w:cs="Times New Roman"/>
              <w:noProof/>
            </w:rPr>
          </w:rPrChange>
        </w:rPr>
      </w:pPr>
    </w:p>
    <w:p w14:paraId="0AED8292" w14:textId="77777777" w:rsidR="00F22884" w:rsidRPr="00303F50" w:rsidRDefault="00F22884">
      <w:pPr>
        <w:tabs>
          <w:tab w:val="center" w:pos="4800"/>
          <w:tab w:val="right" w:pos="9500"/>
        </w:tabs>
        <w:ind w:firstLine="720"/>
        <w:jc w:val="both"/>
        <w:rPr>
          <w:rFonts w:ascii="Times New Roman" w:hAnsi="Times New Roman" w:cs="Times New Roman"/>
          <w:rPrChange w:id="33" w:author="Paul McGuiness" w:date="2014-02-02T10:09:00Z">
            <w:rPr>
              <w:rFonts w:ascii="Times New Roman" w:hAnsi="Times New Roman" w:cs="Times New Roman"/>
              <w:noProof/>
            </w:rPr>
          </w:rPrChange>
        </w:rPr>
      </w:pPr>
    </w:p>
    <w:p w14:paraId="54B6C8D2" w14:textId="77777777" w:rsidR="00F22884" w:rsidRPr="00303F50" w:rsidRDefault="00F22884">
      <w:pPr>
        <w:tabs>
          <w:tab w:val="center" w:pos="4800"/>
          <w:tab w:val="right" w:pos="9500"/>
        </w:tabs>
        <w:ind w:firstLine="720"/>
        <w:jc w:val="both"/>
        <w:rPr>
          <w:rFonts w:ascii="Times New Roman" w:hAnsi="Times New Roman" w:cs="Times New Roman"/>
          <w:rPrChange w:id="34" w:author="Paul McGuiness" w:date="2014-02-02T10:09:00Z">
            <w:rPr>
              <w:rFonts w:ascii="Times New Roman" w:hAnsi="Times New Roman" w:cs="Times New Roman"/>
              <w:noProof/>
            </w:rPr>
          </w:rPrChange>
        </w:rPr>
      </w:pPr>
    </w:p>
    <w:p w14:paraId="0342F975" w14:textId="55C2F845" w:rsidR="00413043" w:rsidRPr="004B67B4" w:rsidRDefault="00F22884">
      <w:pPr>
        <w:tabs>
          <w:tab w:val="center" w:pos="4800"/>
          <w:tab w:val="right" w:pos="9500"/>
        </w:tabs>
        <w:ind w:firstLine="720"/>
      </w:pPr>
      <w:r w:rsidRPr="004B67B4">
        <w:t xml:space="preserve"> The aim of this study was to investigate the use and potential of the psychological theory of human</w:t>
      </w:r>
      <w:r w:rsidR="009A0808" w:rsidRPr="004B67B4">
        <w:t>-</w:t>
      </w:r>
      <w:r w:rsidRPr="004B67B4">
        <w:t xml:space="preserve">behavior modeling, called the </w:t>
      </w:r>
      <w:r w:rsidR="000722A5">
        <w:t>T</w:t>
      </w:r>
      <w:r w:rsidRPr="004B67B4">
        <w:t xml:space="preserve">heory of </w:t>
      </w:r>
      <w:r w:rsidR="000722A5">
        <w:t>P</w:t>
      </w:r>
      <w:r w:rsidRPr="004B67B4">
        <w:t xml:space="preserve">lanned </w:t>
      </w:r>
      <w:r w:rsidR="000722A5">
        <w:t>B</w:t>
      </w:r>
      <w:r w:rsidRPr="004B67B4">
        <w:t>ehavior (TPB), in a user</w:t>
      </w:r>
      <w:r w:rsidR="000722A5">
        <w:t>-</w:t>
      </w:r>
      <w:r w:rsidRPr="004B67B4">
        <w:t>modeling domain. We performed a user experiment involving a well</w:t>
      </w:r>
      <w:r w:rsidR="00CD6CF4" w:rsidRPr="004B67B4">
        <w:t>-</w:t>
      </w:r>
      <w:r w:rsidRPr="004B67B4">
        <w:t>studied problem of user modeling</w:t>
      </w:r>
      <w:r w:rsidR="00CD6CF4" w:rsidRPr="004B67B4">
        <w:t>, i.e., a</w:t>
      </w:r>
      <w:r w:rsidRPr="004B67B4">
        <w:t xml:space="preserve"> recommender system (RS) for movies. As a part of the TPB, a survey to estimate </w:t>
      </w:r>
      <w:r w:rsidR="00CD6CF4" w:rsidRPr="004B67B4">
        <w:t xml:space="preserve">the </w:t>
      </w:r>
      <w:r w:rsidRPr="004B67B4">
        <w:t xml:space="preserve">behavioral, normative and control beliefs regarding movie selection was designed. Using </w:t>
      </w:r>
      <w:r w:rsidR="00CD6CF4" w:rsidRPr="004B67B4">
        <w:t xml:space="preserve">the </w:t>
      </w:r>
      <w:r w:rsidRPr="004B67B4">
        <w:t>participants’ responses</w:t>
      </w:r>
      <w:r w:rsidR="00CD6CF4" w:rsidRPr="004B67B4">
        <w:t xml:space="preserve"> an</w:t>
      </w:r>
      <w:r w:rsidRPr="004B67B4">
        <w:t xml:space="preserve"> Ajzen model for movie genres was built and evaluated. </w:t>
      </w:r>
      <w:r w:rsidR="00CD6CF4" w:rsidRPr="004B67B4">
        <w:t>An e</w:t>
      </w:r>
      <w:r w:rsidRPr="004B67B4">
        <w:t>xisting public dataset for context-aware movie recommendation</w:t>
      </w:r>
      <w:r w:rsidR="00CD6CF4" w:rsidRPr="004B67B4">
        <w:t>,</w:t>
      </w:r>
      <w:r w:rsidRPr="004B67B4">
        <w:t xml:space="preserve"> CoMoDa</w:t>
      </w:r>
      <w:r w:rsidR="00CD6CF4" w:rsidRPr="004B67B4">
        <w:t>,</w:t>
      </w:r>
      <w:r w:rsidRPr="004B67B4">
        <w:t xml:space="preserve"> was used to evaluate the proposed method. </w:t>
      </w:r>
      <w:r w:rsidR="00CD6CF4" w:rsidRPr="004B67B4">
        <w:t>The r</w:t>
      </w:r>
      <w:r w:rsidRPr="004B67B4">
        <w:t xml:space="preserve">esults </w:t>
      </w:r>
      <w:r w:rsidR="00CD6CF4" w:rsidRPr="004B67B4">
        <w:t>showed</w:t>
      </w:r>
      <w:r w:rsidRPr="004B67B4">
        <w:t xml:space="preserve"> that the TPB approach led to an accurate prediction of </w:t>
      </w:r>
      <w:r w:rsidR="00CD6CF4" w:rsidRPr="004B67B4">
        <w:t xml:space="preserve">the </w:t>
      </w:r>
      <w:r w:rsidRPr="004B67B4">
        <w:t xml:space="preserve">selected movie genres. Among others, the potential applications of </w:t>
      </w:r>
      <w:r w:rsidR="000722A5">
        <w:t xml:space="preserve">the </w:t>
      </w:r>
      <w:r w:rsidRPr="004B67B4">
        <w:t xml:space="preserve">TPB in recommender systems and the architecture of such </w:t>
      </w:r>
      <w:r w:rsidR="000722A5">
        <w:t xml:space="preserve">a </w:t>
      </w:r>
      <w:r w:rsidRPr="004B67B4">
        <w:t xml:space="preserve">RS were addressed. Questions </w:t>
      </w:r>
      <w:r w:rsidR="00413043" w:rsidRPr="004B67B4">
        <w:t>about the</w:t>
      </w:r>
      <w:r w:rsidRPr="004B67B4">
        <w:t xml:space="preserve"> potential applications of </w:t>
      </w:r>
      <w:r w:rsidR="000722A5">
        <w:t xml:space="preserve">the </w:t>
      </w:r>
      <w:r w:rsidRPr="004B67B4">
        <w:t xml:space="preserve">TPB in </w:t>
      </w:r>
      <w:r w:rsidR="00413043" w:rsidRPr="004B67B4">
        <w:t xml:space="preserve">the </w:t>
      </w:r>
      <w:r w:rsidRPr="004B67B4">
        <w:t>user</w:t>
      </w:r>
      <w:r w:rsidR="00413043" w:rsidRPr="004B67B4">
        <w:t>-</w:t>
      </w:r>
      <w:r w:rsidRPr="004B67B4">
        <w:t xml:space="preserve">modeling domain and </w:t>
      </w:r>
      <w:r w:rsidR="00413043" w:rsidRPr="004B67B4">
        <w:t>its</w:t>
      </w:r>
      <w:r w:rsidRPr="004B67B4">
        <w:t xml:space="preserve"> limitations and drawbacks were discussed. </w:t>
      </w:r>
    </w:p>
    <w:p w14:paraId="3B68B6D3" w14:textId="77777777" w:rsidR="00413043" w:rsidRPr="00303F50" w:rsidRDefault="00413043">
      <w:pPr>
        <w:tabs>
          <w:tab w:val="center" w:pos="4800"/>
          <w:tab w:val="right" w:pos="9500"/>
        </w:tabs>
        <w:ind w:firstLine="720"/>
        <w:rPr>
          <w:ins w:id="35" w:author="Paul McGuiness" w:date="2014-02-02T09:26:00Z"/>
          <w:rPrChange w:id="36" w:author="Paul McGuiness" w:date="2014-02-02T10:09:00Z">
            <w:rPr>
              <w:ins w:id="37" w:author="Paul McGuiness" w:date="2014-02-02T09:26:00Z"/>
              <w:noProof/>
            </w:rPr>
          </w:rPrChange>
        </w:rPr>
      </w:pPr>
    </w:p>
    <w:p w14:paraId="3B3A94C5" w14:textId="77777777" w:rsidR="00F22884" w:rsidRPr="00303F50" w:rsidRDefault="00F22884">
      <w:pPr>
        <w:tabs>
          <w:tab w:val="center" w:pos="4800"/>
          <w:tab w:val="right" w:pos="9500"/>
        </w:tabs>
        <w:ind w:firstLine="720"/>
        <w:rPr>
          <w:rFonts w:ascii="Times New Roman" w:hAnsi="Times New Roman" w:cs="Times New Roman"/>
          <w:rPrChange w:id="38" w:author="Paul McGuiness" w:date="2014-02-02T10:09:00Z">
            <w:rPr>
              <w:rFonts w:ascii="Times New Roman" w:hAnsi="Times New Roman" w:cs="Times New Roman"/>
              <w:noProof/>
            </w:rPr>
          </w:rPrChange>
        </w:rPr>
      </w:pPr>
      <w:r w:rsidRPr="00303F50">
        <w:rPr>
          <w:rPrChange w:id="39" w:author="Paul McGuiness" w:date="2014-02-02T10:09:00Z">
            <w:rPr>
              <w:noProof/>
            </w:rPr>
          </w:rPrChange>
        </w:rPr>
        <w:t xml:space="preserve">Theory of planned behavior, Ajzen model, Recommender system </w:t>
      </w:r>
    </w:p>
    <w:p w14:paraId="516A2B6C" w14:textId="77777777" w:rsidR="00F22884" w:rsidRPr="00303F50" w:rsidRDefault="00F22884">
      <w:pPr>
        <w:tabs>
          <w:tab w:val="center" w:pos="4800"/>
          <w:tab w:val="right" w:pos="9500"/>
        </w:tabs>
        <w:ind w:firstLine="720"/>
        <w:jc w:val="both"/>
        <w:rPr>
          <w:rFonts w:ascii="Times New Roman" w:hAnsi="Times New Roman" w:cs="Times New Roman"/>
          <w:rPrChange w:id="40" w:author="Paul McGuiness" w:date="2014-02-02T10:09:00Z">
            <w:rPr>
              <w:rFonts w:ascii="Times New Roman" w:hAnsi="Times New Roman" w:cs="Times New Roman"/>
              <w:noProof/>
            </w:rPr>
          </w:rPrChange>
        </w:rPr>
      </w:pPr>
    </w:p>
    <w:p w14:paraId="7110B09D" w14:textId="77777777" w:rsidR="00F22884" w:rsidRPr="00303F50" w:rsidRDefault="00F22884">
      <w:pPr>
        <w:tabs>
          <w:tab w:val="center" w:pos="4800"/>
          <w:tab w:val="right" w:pos="9500"/>
        </w:tabs>
        <w:ind w:firstLine="720"/>
        <w:jc w:val="both"/>
        <w:rPr>
          <w:rFonts w:ascii="Times New Roman" w:hAnsi="Times New Roman" w:cs="Times New Roman"/>
          <w:rPrChange w:id="41" w:author="Paul McGuiness" w:date="2014-02-02T10:09:00Z">
            <w:rPr>
              <w:rFonts w:ascii="Times New Roman" w:hAnsi="Times New Roman" w:cs="Times New Roman"/>
              <w:noProof/>
            </w:rPr>
          </w:rPrChange>
        </w:rPr>
      </w:pPr>
    </w:p>
    <w:p w14:paraId="285463D5" w14:textId="77777777" w:rsidR="00F22884" w:rsidRPr="00303F50" w:rsidRDefault="00F22884">
      <w:pPr>
        <w:pStyle w:val="Heading2"/>
        <w:tabs>
          <w:tab w:val="center" w:pos="4800"/>
          <w:tab w:val="right" w:pos="9500"/>
        </w:tabs>
        <w:rPr>
          <w:noProof w:val="0"/>
          <w:rPrChange w:id="42" w:author="Paul McGuiness" w:date="2014-02-02T10:09:00Z">
            <w:rPr/>
          </w:rPrChange>
        </w:rPr>
      </w:pPr>
      <w:r w:rsidRPr="00303F50">
        <w:rPr>
          <w:noProof w:val="0"/>
          <w:rPrChange w:id="43" w:author="Paul McGuiness" w:date="2014-02-02T10:09:00Z">
            <w:rPr/>
          </w:rPrChange>
        </w:rPr>
        <w:t xml:space="preserve">1  </w:t>
      </w:r>
      <w:bookmarkStart w:id="44" w:name="GrindEQpgref52ead7991"/>
      <w:bookmarkEnd w:id="44"/>
      <w:r w:rsidRPr="00303F50">
        <w:rPr>
          <w:noProof w:val="0"/>
          <w:rPrChange w:id="45" w:author="Paul McGuiness" w:date="2014-02-02T10:09:00Z">
            <w:rPr/>
          </w:rPrChange>
        </w:rPr>
        <w:t>Introduction</w:t>
      </w:r>
    </w:p>
    <w:p w14:paraId="4886B254" w14:textId="77777777" w:rsidR="00F22884" w:rsidRPr="00303F50" w:rsidRDefault="00F22884">
      <w:pPr>
        <w:tabs>
          <w:tab w:val="center" w:pos="4800"/>
          <w:tab w:val="right" w:pos="9500"/>
        </w:tabs>
        <w:ind w:firstLine="720"/>
        <w:jc w:val="both"/>
        <w:rPr>
          <w:rFonts w:ascii="Times New Roman" w:hAnsi="Times New Roman" w:cs="Times New Roman"/>
          <w:rPrChange w:id="46" w:author="Paul McGuiness" w:date="2014-02-02T10:09:00Z">
            <w:rPr>
              <w:rFonts w:ascii="Times New Roman" w:hAnsi="Times New Roman" w:cs="Times New Roman"/>
              <w:noProof/>
            </w:rPr>
          </w:rPrChange>
        </w:rPr>
      </w:pPr>
    </w:p>
    <w:p w14:paraId="72741315" w14:textId="0B177486" w:rsidR="00F22884" w:rsidRPr="004B67B4" w:rsidRDefault="00F22884">
      <w:pPr>
        <w:tabs>
          <w:tab w:val="center" w:pos="4800"/>
          <w:tab w:val="right" w:pos="9500"/>
        </w:tabs>
        <w:ind w:firstLine="720"/>
        <w:jc w:val="both"/>
        <w:rPr>
          <w:rFonts w:ascii="Times New Roman" w:hAnsi="Times New Roman" w:cs="Times New Roman"/>
        </w:rPr>
      </w:pPr>
      <w:r w:rsidRPr="004B67B4">
        <w:t>User</w:t>
      </w:r>
      <w:r w:rsidR="00EC6920" w:rsidRPr="004B67B4">
        <w:t>-</w:t>
      </w:r>
      <w:r w:rsidRPr="004B67B4">
        <w:t>modeling and user</w:t>
      </w:r>
      <w:r w:rsidR="00EC6920" w:rsidRPr="004B67B4">
        <w:t>-</w:t>
      </w:r>
      <w:r w:rsidRPr="004B67B4">
        <w:t xml:space="preserve">adaptation techniques have received much attention in recent decades as </w:t>
      </w:r>
      <w:r w:rsidR="00EC6920" w:rsidRPr="004B67B4">
        <w:t xml:space="preserve">a </w:t>
      </w:r>
      <w:r w:rsidRPr="004B67B4">
        <w:t>way to tackle the problem of human</w:t>
      </w:r>
      <w:r w:rsidR="00EC6920" w:rsidRPr="004B67B4">
        <w:t>-</w:t>
      </w:r>
      <w:r w:rsidRPr="004B67B4">
        <w:t xml:space="preserve">computer interaction </w:t>
      </w:r>
      <w:r w:rsidR="00EC6920" w:rsidRPr="004B67B4">
        <w:t xml:space="preserve">across a </w:t>
      </w:r>
      <w:r w:rsidRPr="004B67B4">
        <w:t>broad range of communication services. Recommender systems</w:t>
      </w:r>
      <w:r w:rsidR="00EC6920" w:rsidRPr="004B67B4">
        <w:t>,</w:t>
      </w:r>
      <w:r w:rsidRPr="004B67B4">
        <w:t xml:space="preserve"> as a</w:t>
      </w:r>
      <w:r w:rsidR="00BA3794">
        <w:t xml:space="preserve">n element </w:t>
      </w:r>
      <w:r w:rsidRPr="004B67B4">
        <w:t>of this user modeling</w:t>
      </w:r>
      <w:r w:rsidR="00EC6920" w:rsidRPr="004B67B4">
        <w:t>,</w:t>
      </w:r>
      <w:r w:rsidRPr="004B67B4">
        <w:t xml:space="preserve"> are today a</w:t>
      </w:r>
      <w:r w:rsidR="00BA3794">
        <w:t xml:space="preserve"> part </w:t>
      </w:r>
      <w:r w:rsidRPr="004B67B4">
        <w:t>of most services that involve content or service selection made by end users. A tremendous amount of academic</w:t>
      </w:r>
      <w:r w:rsidR="00BA3794">
        <w:t xml:space="preserve"> and</w:t>
      </w:r>
      <w:r w:rsidRPr="004B67B4">
        <w:t xml:space="preserve"> industrial research and development </w:t>
      </w:r>
      <w:r w:rsidR="00EC6920" w:rsidRPr="004B67B4">
        <w:t xml:space="preserve">has been </w:t>
      </w:r>
      <w:r w:rsidRPr="004B67B4">
        <w:t>dedicated to develop</w:t>
      </w:r>
      <w:r w:rsidR="00EC6920" w:rsidRPr="004B67B4">
        <w:t>ing</w:t>
      </w:r>
      <w:r w:rsidRPr="004B67B4">
        <w:t xml:space="preserve"> more efficient user</w:t>
      </w:r>
      <w:r w:rsidR="00EC6920" w:rsidRPr="004B67B4">
        <w:t>-</w:t>
      </w:r>
      <w:r w:rsidRPr="004B67B4">
        <w:t>modeling techniques. Many user</w:t>
      </w:r>
      <w:r w:rsidR="00EC6920" w:rsidRPr="004B67B4">
        <w:t>-</w:t>
      </w:r>
      <w:r w:rsidRPr="004B67B4">
        <w:t xml:space="preserve">adaptation tasks can be seen as a problem of </w:t>
      </w:r>
      <w:r w:rsidR="00EC6920" w:rsidRPr="004B67B4">
        <w:t xml:space="preserve">the </w:t>
      </w:r>
      <w:r w:rsidRPr="004B67B4">
        <w:t xml:space="preserve">effective recommendation of </w:t>
      </w:r>
      <w:r w:rsidR="00EC6920" w:rsidRPr="004B67B4">
        <w:t xml:space="preserve">a </w:t>
      </w:r>
      <w:r w:rsidRPr="004B67B4">
        <w:t xml:space="preserve">predefined set of entities. Several different directions of algorithm are under development due to the fact that effective user adaptation is very much dependent on the domain of recommendations. However, several drawbacks of </w:t>
      </w:r>
      <w:r w:rsidR="00C95FFA" w:rsidRPr="004B67B4">
        <w:t xml:space="preserve">the </w:t>
      </w:r>
      <w:r w:rsidRPr="004B67B4">
        <w:t>existing user</w:t>
      </w:r>
      <w:r w:rsidR="00C95FFA" w:rsidRPr="004B67B4">
        <w:t>-</w:t>
      </w:r>
      <w:r w:rsidRPr="004B67B4">
        <w:t>modeling techniques are only partially solved</w:t>
      </w:r>
      <w:r w:rsidR="008B1292" w:rsidRPr="004B67B4">
        <w:t>,</w:t>
      </w:r>
      <w:r w:rsidRPr="004B67B4">
        <w:t xml:space="preserve"> such as the problem </w:t>
      </w:r>
      <w:r w:rsidR="008B1292" w:rsidRPr="004B67B4">
        <w:t xml:space="preserve">of </w:t>
      </w:r>
      <w:r w:rsidRPr="004B67B4">
        <w:t xml:space="preserve">intrusive </w:t>
      </w:r>
      <w:r w:rsidRPr="004B67B4">
        <w:lastRenderedPageBreak/>
        <w:t>end</w:t>
      </w:r>
      <w:r w:rsidR="008B1292" w:rsidRPr="004B67B4">
        <w:t>-</w:t>
      </w:r>
      <w:r w:rsidRPr="004B67B4">
        <w:t>user data acquisition, end</w:t>
      </w:r>
      <w:r w:rsidR="008B1292" w:rsidRPr="004B67B4">
        <w:t>-</w:t>
      </w:r>
      <w:r w:rsidRPr="004B67B4">
        <w:t xml:space="preserve">user privacy protection, the problem of diversity of </w:t>
      </w:r>
      <w:r w:rsidR="00BA3794">
        <w:t xml:space="preserve">the </w:t>
      </w:r>
      <w:r w:rsidRPr="004B67B4">
        <w:t>RS, etc.</w:t>
      </w:r>
    </w:p>
    <w:p w14:paraId="6A0D1346" w14:textId="112A5CC9" w:rsidR="00F22884" w:rsidRPr="004B67B4" w:rsidRDefault="00F22884">
      <w:pPr>
        <w:tabs>
          <w:tab w:val="center" w:pos="4800"/>
          <w:tab w:val="right" w:pos="9500"/>
        </w:tabs>
        <w:ind w:firstLine="720"/>
        <w:jc w:val="both"/>
        <w:rPr>
          <w:rFonts w:ascii="Times New Roman" w:hAnsi="Times New Roman" w:cs="Times New Roman"/>
        </w:rPr>
      </w:pPr>
      <w:r w:rsidRPr="004B67B4">
        <w:t xml:space="preserve">One direction </w:t>
      </w:r>
      <w:r w:rsidR="00935079" w:rsidRPr="004B67B4">
        <w:t xml:space="preserve">for </w:t>
      </w:r>
      <w:r w:rsidRPr="004B67B4">
        <w:t xml:space="preserve">addressing these issues is to predict </w:t>
      </w:r>
      <w:r w:rsidR="00935079" w:rsidRPr="004B67B4">
        <w:t xml:space="preserve">the </w:t>
      </w:r>
      <w:r w:rsidRPr="004B67B4">
        <w:t>end user</w:t>
      </w:r>
      <w:r w:rsidR="00935079" w:rsidRPr="004B67B4">
        <w:t>’s</w:t>
      </w:r>
      <w:r w:rsidRPr="004B67B4">
        <w:t xml:space="preserve"> behavior while he</w:t>
      </w:r>
      <w:r w:rsidR="00935079" w:rsidRPr="004B67B4">
        <w:t>/she</w:t>
      </w:r>
      <w:r w:rsidRPr="004B67B4">
        <w:t xml:space="preserve"> is interacting with the service and </w:t>
      </w:r>
      <w:r w:rsidR="00935079" w:rsidRPr="004B67B4">
        <w:t xml:space="preserve">then </w:t>
      </w:r>
      <w:r w:rsidRPr="004B67B4">
        <w:t xml:space="preserve">utilize such </w:t>
      </w:r>
      <w:r w:rsidR="00935079" w:rsidRPr="004B67B4">
        <w:t xml:space="preserve">a </w:t>
      </w:r>
      <w:r w:rsidRPr="004B67B4">
        <w:t xml:space="preserve">prediction in </w:t>
      </w:r>
      <w:r w:rsidR="00320935" w:rsidRPr="004B67B4">
        <w:t xml:space="preserve">the </w:t>
      </w:r>
      <w:r w:rsidRPr="004B67B4">
        <w:t>user adaptation. Human</w:t>
      </w:r>
      <w:r w:rsidR="00320935" w:rsidRPr="004B67B4">
        <w:t>-</w:t>
      </w:r>
      <w:r w:rsidRPr="004B67B4">
        <w:t xml:space="preserve">behavior modeling </w:t>
      </w:r>
      <w:r w:rsidR="00320935" w:rsidRPr="004B67B4">
        <w:t xml:space="preserve">has been </w:t>
      </w:r>
      <w:r w:rsidRPr="004B67B4">
        <w:t xml:space="preserve">an intensive research field in psychology for several decades. The </w:t>
      </w:r>
      <w:r w:rsidR="00BA3794">
        <w:t>T</w:t>
      </w:r>
      <w:r w:rsidRPr="004B67B4">
        <w:t xml:space="preserve">heory of </w:t>
      </w:r>
      <w:r w:rsidR="00BA3794">
        <w:t>P</w:t>
      </w:r>
      <w:r w:rsidRPr="004B67B4">
        <w:t xml:space="preserve">lanned </w:t>
      </w:r>
      <w:r w:rsidR="00BA3794">
        <w:t>B</w:t>
      </w:r>
      <w:r w:rsidRPr="004B67B4">
        <w:t xml:space="preserve">ehavior [30] is particularly appealing in user modeling and adaptation for several reasons. First, the behavior model assumes </w:t>
      </w:r>
      <w:r w:rsidR="00927E0C" w:rsidRPr="004B67B4">
        <w:t xml:space="preserve">it </w:t>
      </w:r>
      <w:r w:rsidRPr="004B67B4">
        <w:t xml:space="preserve">is relatively easily interpreted in several domains in </w:t>
      </w:r>
      <w:r w:rsidR="00927E0C" w:rsidRPr="004B67B4">
        <w:t xml:space="preserve">such a </w:t>
      </w:r>
      <w:r w:rsidRPr="004B67B4">
        <w:t xml:space="preserve">way that the available adaptation domain knowledge can be utilized. Second, the procedure of building the Ajzen model for a given domain is a </w:t>
      </w:r>
      <w:r w:rsidR="00BE0665" w:rsidRPr="00303F50">
        <w:t>well-defined</w:t>
      </w:r>
      <w:r w:rsidRPr="004B67B4">
        <w:t xml:space="preserve"> procedure (we present it in Sec. 2). Third, the prediction model is not predefined but can be selected according to the domain knowledge. Fourth, there </w:t>
      </w:r>
      <w:r w:rsidR="00BE0665" w:rsidRPr="00303F50">
        <w:t>are</w:t>
      </w:r>
      <w:r w:rsidRPr="004B67B4">
        <w:t xml:space="preserve"> a large </w:t>
      </w:r>
      <w:r w:rsidR="00927E0C" w:rsidRPr="004B67B4">
        <w:t xml:space="preserve">number </w:t>
      </w:r>
      <w:r w:rsidRPr="004B67B4">
        <w:t>of modeling cases providing rich past experiences resulting in effective modeling guidelines.</w:t>
      </w:r>
    </w:p>
    <w:p w14:paraId="12A94E02" w14:textId="3CB85CEF" w:rsidR="00F22884" w:rsidRPr="004B67B4" w:rsidRDefault="00F22884">
      <w:pPr>
        <w:tabs>
          <w:tab w:val="center" w:pos="4800"/>
          <w:tab w:val="right" w:pos="9500"/>
        </w:tabs>
        <w:ind w:firstLine="720"/>
        <w:jc w:val="both"/>
        <w:rPr>
          <w:rFonts w:ascii="Times New Roman" w:hAnsi="Times New Roman" w:cs="Times New Roman"/>
        </w:rPr>
      </w:pPr>
      <w:r w:rsidRPr="004B67B4">
        <w:t xml:space="preserve">We present the procedure </w:t>
      </w:r>
      <w:r w:rsidR="00BE0665">
        <w:t>for</w:t>
      </w:r>
      <w:r w:rsidR="00BE0665" w:rsidRPr="004B67B4">
        <w:t xml:space="preserve"> </w:t>
      </w:r>
      <w:r w:rsidRPr="004B67B4">
        <w:t>Ajzen model building</w:t>
      </w:r>
      <w:r w:rsidR="00927E0C" w:rsidRPr="004B67B4">
        <w:t>,</w:t>
      </w:r>
      <w:r w:rsidRPr="004B67B4">
        <w:t xml:space="preserve"> including how to select predefined behaviors and demonstrate the model on a </w:t>
      </w:r>
      <w:r w:rsidR="00927E0C" w:rsidRPr="004B67B4">
        <w:t xml:space="preserve">dataset of </w:t>
      </w:r>
      <w:r w:rsidRPr="004B67B4">
        <w:t>real users. We discuss the potential of this type of psychological modeling of human behavior in user</w:t>
      </w:r>
      <w:r w:rsidR="00927E0C" w:rsidRPr="004B67B4">
        <w:t>-</w:t>
      </w:r>
      <w:r w:rsidRPr="004B67B4">
        <w:t xml:space="preserve">adaptation procedures. </w:t>
      </w:r>
      <w:r w:rsidR="00927E0C" w:rsidRPr="004B67B4">
        <w:t>The d</w:t>
      </w:r>
      <w:r w:rsidRPr="004B67B4">
        <w:t xml:space="preserve">iscussion also addresses </w:t>
      </w:r>
      <w:r w:rsidR="00927E0C" w:rsidRPr="004B67B4">
        <w:t xml:space="preserve">the </w:t>
      </w:r>
      <w:r w:rsidRPr="004B67B4">
        <w:t>constrain</w:t>
      </w:r>
      <w:r w:rsidR="00927E0C" w:rsidRPr="004B67B4">
        <w:t>t</w:t>
      </w:r>
      <w:r w:rsidRPr="004B67B4">
        <w:t xml:space="preserve">s and issues of further development </w:t>
      </w:r>
      <w:r w:rsidR="00765C9D" w:rsidRPr="004B67B4">
        <w:t xml:space="preserve">with </w:t>
      </w:r>
      <w:r w:rsidRPr="004B67B4">
        <w:t xml:space="preserve">regard to </w:t>
      </w:r>
      <w:r w:rsidR="00765C9D" w:rsidRPr="004B67B4">
        <w:t xml:space="preserve">the </w:t>
      </w:r>
      <w:r w:rsidRPr="004B67B4">
        <w:t xml:space="preserve">implementation of </w:t>
      </w:r>
      <w:r w:rsidR="00765C9D" w:rsidRPr="004B67B4">
        <w:t xml:space="preserve">the </w:t>
      </w:r>
      <w:r w:rsidRPr="004B67B4">
        <w:t xml:space="preserve">TPB into </w:t>
      </w:r>
      <w:r w:rsidR="00765C9D" w:rsidRPr="004B67B4">
        <w:t xml:space="preserve">the </w:t>
      </w:r>
      <w:r w:rsidRPr="004B67B4">
        <w:t>RS.</w:t>
      </w:r>
    </w:p>
    <w:p w14:paraId="04225395" w14:textId="77777777" w:rsidR="00F22884" w:rsidRPr="00303F50" w:rsidRDefault="00F22884">
      <w:pPr>
        <w:tabs>
          <w:tab w:val="center" w:pos="4800"/>
          <w:tab w:val="right" w:pos="9500"/>
        </w:tabs>
        <w:ind w:firstLine="720"/>
        <w:jc w:val="both"/>
        <w:rPr>
          <w:rFonts w:ascii="Times New Roman" w:hAnsi="Times New Roman" w:cs="Times New Roman"/>
          <w:rPrChange w:id="47" w:author="Paul McGuiness" w:date="2014-02-02T10:09:00Z">
            <w:rPr>
              <w:rFonts w:ascii="Times New Roman" w:hAnsi="Times New Roman" w:cs="Times New Roman"/>
              <w:noProof/>
            </w:rPr>
          </w:rPrChange>
        </w:rPr>
      </w:pPr>
    </w:p>
    <w:p w14:paraId="33ED3F17" w14:textId="77777777" w:rsidR="00F22884" w:rsidRPr="00303F50" w:rsidRDefault="00F22884">
      <w:pPr>
        <w:pStyle w:val="Heading3"/>
        <w:tabs>
          <w:tab w:val="center" w:pos="4800"/>
          <w:tab w:val="right" w:pos="9500"/>
        </w:tabs>
        <w:rPr>
          <w:noProof w:val="0"/>
          <w:rPrChange w:id="48" w:author="Paul McGuiness" w:date="2014-02-02T10:09:00Z">
            <w:rPr/>
          </w:rPrChange>
        </w:rPr>
      </w:pPr>
      <w:r w:rsidRPr="00303F50">
        <w:rPr>
          <w:noProof w:val="0"/>
          <w:rPrChange w:id="49" w:author="Paul McGuiness" w:date="2014-02-02T10:09:00Z">
            <w:rPr/>
          </w:rPrChange>
        </w:rPr>
        <w:t xml:space="preserve">1.1  </w:t>
      </w:r>
      <w:bookmarkStart w:id="50" w:name="GrindEQpgref52ead7992"/>
      <w:bookmarkEnd w:id="50"/>
      <w:r w:rsidRPr="00303F50">
        <w:rPr>
          <w:noProof w:val="0"/>
          <w:rPrChange w:id="51" w:author="Paul McGuiness" w:date="2014-02-02T10:09:00Z">
            <w:rPr/>
          </w:rPrChange>
        </w:rPr>
        <w:t>Related work</w:t>
      </w:r>
    </w:p>
    <w:p w14:paraId="2F9A2588" w14:textId="77777777" w:rsidR="00F22884" w:rsidRPr="00303F50" w:rsidRDefault="00F22884">
      <w:pPr>
        <w:tabs>
          <w:tab w:val="center" w:pos="4800"/>
          <w:tab w:val="right" w:pos="9500"/>
        </w:tabs>
        <w:ind w:firstLine="720"/>
        <w:jc w:val="both"/>
        <w:rPr>
          <w:rFonts w:ascii="Times New Roman" w:hAnsi="Times New Roman" w:cs="Times New Roman"/>
          <w:rPrChange w:id="52" w:author="Paul McGuiness" w:date="2014-02-02T10:09:00Z">
            <w:rPr>
              <w:rFonts w:ascii="Times New Roman" w:hAnsi="Times New Roman" w:cs="Times New Roman"/>
              <w:noProof/>
            </w:rPr>
          </w:rPrChange>
        </w:rPr>
      </w:pPr>
    </w:p>
    <w:p w14:paraId="479E9385" w14:textId="05A04D06" w:rsidR="00F22884" w:rsidRPr="00147150" w:rsidRDefault="00F22884">
      <w:pPr>
        <w:tabs>
          <w:tab w:val="center" w:pos="4800"/>
          <w:tab w:val="right" w:pos="9500"/>
        </w:tabs>
        <w:ind w:firstLine="720"/>
        <w:jc w:val="both"/>
        <w:rPr>
          <w:rFonts w:ascii="Times New Roman" w:hAnsi="Times New Roman" w:cs="Times New Roman"/>
        </w:rPr>
      </w:pPr>
      <w:r w:rsidRPr="00147150">
        <w:t>The usual reasoning in user</w:t>
      </w:r>
      <w:r w:rsidR="00BE0665">
        <w:t>-</w:t>
      </w:r>
      <w:r w:rsidRPr="00147150">
        <w:t xml:space="preserve">modeling procedures is to build </w:t>
      </w:r>
      <w:r w:rsidR="00765C9D" w:rsidRPr="00147150">
        <w:t xml:space="preserve">the </w:t>
      </w:r>
      <w:r w:rsidRPr="00147150">
        <w:t xml:space="preserve">model of a user </w:t>
      </w:r>
      <w:r w:rsidR="00C40A23">
        <w:rPr>
          <w:noProof/>
          <w:position w:val="-6"/>
          <w:lang w:val="sl-SI" w:eastAsia="sl-SI"/>
        </w:rPr>
        <w:drawing>
          <wp:inline distT="0" distB="0" distL="0" distR="0" wp14:anchorId="5D49D403" wp14:editId="2C9FB2EF">
            <wp:extent cx="127635" cy="1384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147150">
        <w:t xml:space="preserve"> according to his</w:t>
      </w:r>
      <w:r w:rsidR="00765C9D" w:rsidRPr="00147150">
        <w:t>/her</w:t>
      </w:r>
      <w:r w:rsidRPr="00147150">
        <w:t xml:space="preserve"> past treatment of </w:t>
      </w:r>
      <w:r w:rsidR="00765C9D" w:rsidRPr="00147150">
        <w:t xml:space="preserve">the </w:t>
      </w:r>
      <w:r w:rsidRPr="00147150">
        <w:t xml:space="preserve">domain items </w:t>
      </w:r>
      <w:r w:rsidR="00C40A23">
        <w:rPr>
          <w:noProof/>
          <w:position w:val="-6"/>
          <w:lang w:val="sl-SI" w:eastAsia="sl-SI"/>
        </w:rPr>
        <w:drawing>
          <wp:inline distT="0" distB="0" distL="0" distR="0" wp14:anchorId="74575BDE" wp14:editId="45D65B8E">
            <wp:extent cx="127635" cy="17018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 cy="170180"/>
                    </a:xfrm>
                    <a:prstGeom prst="rect">
                      <a:avLst/>
                    </a:prstGeom>
                    <a:noFill/>
                    <a:ln>
                      <a:noFill/>
                    </a:ln>
                  </pic:spPr>
                </pic:pic>
              </a:graphicData>
            </a:graphic>
          </wp:inline>
        </w:drawing>
      </w:r>
      <w:r w:rsidRPr="00147150">
        <w:t>. These items are multimedia</w:t>
      </w:r>
      <w:r w:rsidR="00BE0665">
        <w:t>-</w:t>
      </w:r>
      <w:r w:rsidRPr="00147150">
        <w:t>content items, tourist destinations, selected food</w:t>
      </w:r>
      <w:r w:rsidR="00765C9D" w:rsidRPr="00147150">
        <w:t>,</w:t>
      </w:r>
      <w:r w:rsidRPr="00147150">
        <w:t xml:space="preserve"> etc. These models are buil</w:t>
      </w:r>
      <w:r w:rsidR="00BE0665">
        <w:t>t</w:t>
      </w:r>
      <w:r w:rsidRPr="00147150">
        <w:t xml:space="preserve"> according </w:t>
      </w:r>
      <w:r w:rsidR="00765C9D" w:rsidRPr="00147150">
        <w:t xml:space="preserve">to the </w:t>
      </w:r>
      <w:r w:rsidRPr="00147150">
        <w:t>user history related to th</w:t>
      </w:r>
      <w:r w:rsidR="00765C9D" w:rsidRPr="00147150">
        <w:t>ese</w:t>
      </w:r>
      <w:r w:rsidRPr="00147150">
        <w:t xml:space="preserve"> items (content based), according to the history </w:t>
      </w:r>
      <w:r w:rsidR="00BE0665">
        <w:t xml:space="preserve">of the </w:t>
      </w:r>
      <w:r w:rsidRPr="00147150">
        <w:t xml:space="preserve">users </w:t>
      </w:r>
      <w:r w:rsidR="00C40A23">
        <w:rPr>
          <w:noProof/>
          <w:position w:val="-6"/>
          <w:lang w:val="sl-SI" w:eastAsia="sl-SI"/>
        </w:rPr>
        <w:drawing>
          <wp:inline distT="0" distB="0" distL="0" distR="0" wp14:anchorId="566C3940" wp14:editId="2324F408">
            <wp:extent cx="116840" cy="13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38430"/>
                    </a:xfrm>
                    <a:prstGeom prst="rect">
                      <a:avLst/>
                    </a:prstGeom>
                    <a:noFill/>
                    <a:ln>
                      <a:noFill/>
                    </a:ln>
                  </pic:spPr>
                </pic:pic>
              </a:graphicData>
            </a:graphic>
          </wp:inline>
        </w:drawing>
      </w:r>
      <w:r w:rsidR="00BE0665">
        <w:t xml:space="preserve">, </w:t>
      </w:r>
      <w:r w:rsidRPr="00147150">
        <w:t xml:space="preserve">similar to the users </w:t>
      </w:r>
      <w:r w:rsidR="00C40A23">
        <w:rPr>
          <w:noProof/>
          <w:position w:val="-6"/>
          <w:lang w:val="sl-SI" w:eastAsia="sl-SI"/>
        </w:rPr>
        <w:drawing>
          <wp:inline distT="0" distB="0" distL="0" distR="0" wp14:anchorId="10DD31C8" wp14:editId="0068E517">
            <wp:extent cx="127635" cy="1384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147150">
        <w:t xml:space="preserve"> (collaborative based)</w:t>
      </w:r>
      <w:r w:rsidR="00B6339E">
        <w:t>,</w:t>
      </w:r>
      <w:r w:rsidRPr="00147150">
        <w:t xml:space="preserve"> or </w:t>
      </w:r>
      <w:r w:rsidR="00765C9D" w:rsidRPr="00147150">
        <w:t xml:space="preserve">a </w:t>
      </w:r>
      <w:r w:rsidRPr="00147150">
        <w:t>combination of these two approaches (hybrid). The involved machine</w:t>
      </w:r>
      <w:r w:rsidR="00765C9D" w:rsidRPr="00147150">
        <w:t>-</w:t>
      </w:r>
      <w:r w:rsidRPr="00147150">
        <w:t xml:space="preserve">learning algorithms are designed to optimize the selected performance measure. No underlying mechanisms that govern the user’s interaction with the system are </w:t>
      </w:r>
      <w:r w:rsidR="009B39AF" w:rsidRPr="00147150">
        <w:t xml:space="preserve">normally </w:t>
      </w:r>
      <w:r w:rsidRPr="00147150">
        <w:t>taken into account. For example, the Netflix pri</w:t>
      </w:r>
      <w:r w:rsidR="009B39AF" w:rsidRPr="00147150">
        <w:t>z</w:t>
      </w:r>
      <w:r w:rsidRPr="00147150">
        <w:t>e</w:t>
      </w:r>
      <w:r w:rsidR="009B39AF" w:rsidRPr="00147150">
        <w:t>-</w:t>
      </w:r>
      <w:r w:rsidRPr="00147150">
        <w:t>win</w:t>
      </w:r>
      <w:r w:rsidR="009B39AF" w:rsidRPr="00147150">
        <w:t>n</w:t>
      </w:r>
      <w:r w:rsidRPr="00147150">
        <w:t xml:space="preserve">ing algorithm Matrix Factorization (MF) [17] has no model of users or items that is based on </w:t>
      </w:r>
      <w:r w:rsidR="009B39AF" w:rsidRPr="00147150">
        <w:t xml:space="preserve">the </w:t>
      </w:r>
      <w:r w:rsidRPr="00147150">
        <w:t>users or item features (metadata).</w:t>
      </w:r>
    </w:p>
    <w:p w14:paraId="298E293D" w14:textId="77777777" w:rsidR="00F22884" w:rsidRPr="00303F50" w:rsidRDefault="00F22884">
      <w:pPr>
        <w:tabs>
          <w:tab w:val="center" w:pos="4800"/>
          <w:tab w:val="right" w:pos="9500"/>
        </w:tabs>
        <w:ind w:firstLine="720"/>
        <w:jc w:val="both"/>
        <w:rPr>
          <w:rFonts w:ascii="Times New Roman" w:hAnsi="Times New Roman" w:cs="Times New Roman"/>
          <w:rPrChange w:id="53" w:author="Paul McGuiness" w:date="2014-02-02T10:09:00Z">
            <w:rPr>
              <w:rFonts w:ascii="Times New Roman" w:hAnsi="Times New Roman" w:cs="Times New Roman"/>
              <w:noProof/>
            </w:rPr>
          </w:rPrChange>
        </w:rPr>
      </w:pPr>
    </w:p>
    <w:p w14:paraId="4DD0CD6B" w14:textId="77777777" w:rsidR="00F22884" w:rsidRPr="00303F50" w:rsidRDefault="00F22884">
      <w:pPr>
        <w:pStyle w:val="Heading4"/>
        <w:tabs>
          <w:tab w:val="center" w:pos="4800"/>
          <w:tab w:val="right" w:pos="9500"/>
        </w:tabs>
        <w:rPr>
          <w:noProof w:val="0"/>
          <w:rPrChange w:id="54" w:author="Paul McGuiness" w:date="2014-02-02T10:09:00Z">
            <w:rPr/>
          </w:rPrChange>
        </w:rPr>
      </w:pPr>
      <w:r w:rsidRPr="00303F50">
        <w:rPr>
          <w:noProof w:val="0"/>
          <w:rPrChange w:id="55" w:author="Paul McGuiness" w:date="2014-02-02T10:09:00Z">
            <w:rPr/>
          </w:rPrChange>
        </w:rPr>
        <w:t xml:space="preserve">1.1.1  </w:t>
      </w:r>
      <w:bookmarkStart w:id="56" w:name="GrindEQpgref52ead7993"/>
      <w:bookmarkEnd w:id="56"/>
      <w:r w:rsidRPr="00303F50">
        <w:rPr>
          <w:noProof w:val="0"/>
          <w:rPrChange w:id="57" w:author="Paul McGuiness" w:date="2014-02-02T10:09:00Z">
            <w:rPr/>
          </w:rPrChange>
        </w:rPr>
        <w:t>Recommender systems</w:t>
      </w:r>
    </w:p>
    <w:p w14:paraId="5E656DEB" w14:textId="77777777" w:rsidR="00F22884" w:rsidRPr="00303F50" w:rsidRDefault="00F22884">
      <w:pPr>
        <w:tabs>
          <w:tab w:val="center" w:pos="4800"/>
          <w:tab w:val="right" w:pos="9500"/>
        </w:tabs>
        <w:ind w:firstLine="720"/>
        <w:jc w:val="both"/>
        <w:rPr>
          <w:rFonts w:ascii="Times New Roman" w:hAnsi="Times New Roman" w:cs="Times New Roman"/>
          <w:rPrChange w:id="58" w:author="Paul McGuiness" w:date="2014-02-02T10:09:00Z">
            <w:rPr>
              <w:rFonts w:ascii="Times New Roman" w:hAnsi="Times New Roman" w:cs="Times New Roman"/>
              <w:noProof/>
            </w:rPr>
          </w:rPrChange>
        </w:rPr>
      </w:pPr>
    </w:p>
    <w:p w14:paraId="7436A75C" w14:textId="4394F28A" w:rsidR="00F22884" w:rsidRPr="00147150" w:rsidRDefault="00F22884">
      <w:pPr>
        <w:tabs>
          <w:tab w:val="center" w:pos="4800"/>
          <w:tab w:val="right" w:pos="9500"/>
        </w:tabs>
        <w:ind w:firstLine="720"/>
        <w:jc w:val="both"/>
        <w:rPr>
          <w:rFonts w:ascii="Times New Roman" w:hAnsi="Times New Roman" w:cs="Times New Roman"/>
        </w:rPr>
      </w:pPr>
      <w:r w:rsidRPr="00147150">
        <w:t xml:space="preserve">The main goal of RSs is to predict ratings for items that the user has not </w:t>
      </w:r>
      <w:r w:rsidR="009B39AF" w:rsidRPr="00147150">
        <w:t xml:space="preserve">yet </w:t>
      </w:r>
      <w:r w:rsidRPr="00147150">
        <w:t>consumed. Based on the</w:t>
      </w:r>
      <w:r w:rsidR="009B39AF" w:rsidRPr="00147150">
        <w:t>se</w:t>
      </w:r>
      <w:r w:rsidRPr="00147150">
        <w:t xml:space="preserve"> predicted ratings, suitable items (those with high predicted ratings) are selected and provided as the recommendations. Content-based (</w:t>
      </w:r>
      <w:r w:rsidRPr="00147150">
        <w:rPr>
          <w:b/>
          <w:bCs/>
        </w:rPr>
        <w:t>CB</w:t>
      </w:r>
      <w:r w:rsidRPr="00147150">
        <w:t xml:space="preserve">) recommender systems [23] </w:t>
      </w:r>
      <w:r w:rsidR="00B6339E" w:rsidRPr="00303F50">
        <w:t>analyze</w:t>
      </w:r>
      <w:r w:rsidRPr="00147150">
        <w:t xml:space="preserve"> the items’ descriptions in order to learn the user’s preference for specific types of items. The prediction </w:t>
      </w:r>
      <w:r w:rsidR="009B39AF" w:rsidRPr="00147150">
        <w:t xml:space="preserve">of </w:t>
      </w:r>
      <w:r w:rsidRPr="00147150">
        <w:t xml:space="preserve">the unseen item is based on ratings for similar items </w:t>
      </w:r>
      <w:r w:rsidR="009B39AF" w:rsidRPr="00147150">
        <w:t xml:space="preserve">provided </w:t>
      </w:r>
      <w:r w:rsidRPr="00147150">
        <w:t xml:space="preserve">by the same user. There are many limitations of CB systems: the system depends on metadata </w:t>
      </w:r>
      <w:r w:rsidR="00B15B2A" w:rsidRPr="00147150">
        <w:t xml:space="preserve">that </w:t>
      </w:r>
      <w:r w:rsidRPr="00147150">
        <w:t>has to be explicitly associated with each item; over</w:t>
      </w:r>
      <w:r w:rsidR="000D747D">
        <w:t>-</w:t>
      </w:r>
      <w:r w:rsidR="000D747D" w:rsidRPr="00303F50">
        <w:t>specialization</w:t>
      </w:r>
      <w:r w:rsidRPr="00147150">
        <w:t xml:space="preserve"> due to the item-similarity paradigm; the users are not given serendipitous recommendations and the user is held in the so-called "filter bubble" [22]. In Collaborative Filtering (</w:t>
      </w:r>
      <w:r w:rsidRPr="00147150">
        <w:rPr>
          <w:b/>
          <w:bCs/>
        </w:rPr>
        <w:t>CF</w:t>
      </w:r>
      <w:r w:rsidRPr="00147150">
        <w:t xml:space="preserve">) strategies the prediction </w:t>
      </w:r>
      <w:r w:rsidR="00B15B2A" w:rsidRPr="00147150">
        <w:t xml:space="preserve">of </w:t>
      </w:r>
      <w:r w:rsidRPr="00147150">
        <w:t xml:space="preserve">the unseen item is based on the opinion </w:t>
      </w:r>
      <w:r w:rsidR="00B15B2A" w:rsidRPr="00147150">
        <w:t xml:space="preserve">of </w:t>
      </w:r>
      <w:r w:rsidRPr="00147150">
        <w:t>users with similar tastes [25]. This approach ignores the items’ metadata</w:t>
      </w:r>
      <w:r w:rsidR="00B15B2A" w:rsidRPr="00147150">
        <w:t>,</w:t>
      </w:r>
      <w:r w:rsidRPr="00147150">
        <w:t xml:space="preserve"> so cross-domain recommendations are possible (e.g., books, movies, music, etc.) by employing cross-domain techniques [13]. After the Netflix prize competition [7], </w:t>
      </w:r>
      <w:r w:rsidR="00B6339E">
        <w:t>M</w:t>
      </w:r>
      <w:r w:rsidRPr="00147150">
        <w:t xml:space="preserve">atrix </w:t>
      </w:r>
      <w:r w:rsidR="00B6339E">
        <w:t>F</w:t>
      </w:r>
      <w:r w:rsidRPr="00147150">
        <w:t xml:space="preserve">actorization has </w:t>
      </w:r>
      <w:r w:rsidRPr="00147150">
        <w:lastRenderedPageBreak/>
        <w:t xml:space="preserve">become a popular CF technique [18, 17]. When a substantial </w:t>
      </w:r>
      <w:r w:rsidR="00B15B2A" w:rsidRPr="00147150">
        <w:t xml:space="preserve">number </w:t>
      </w:r>
      <w:r w:rsidRPr="00147150">
        <w:t xml:space="preserve">of ratings are present in the system, these techniques tend to outperform other approaches. However, according to [5], for the user whose tastes are unusual compared to the population, the similarity </w:t>
      </w:r>
      <w:r w:rsidR="00B15B2A" w:rsidRPr="00147150">
        <w:t xml:space="preserve">compared </w:t>
      </w:r>
      <w:r w:rsidRPr="00147150">
        <w:t xml:space="preserve">to other users will be poor, </w:t>
      </w:r>
      <w:r w:rsidR="00B15B2A" w:rsidRPr="00147150">
        <w:t>which will result</w:t>
      </w:r>
      <w:r w:rsidRPr="00147150">
        <w:t xml:space="preserve"> in poor recommendations for such a user. Knowledge-</w:t>
      </w:r>
      <w:r w:rsidR="00B15B2A" w:rsidRPr="00147150">
        <w:t>b</w:t>
      </w:r>
      <w:r w:rsidRPr="00147150">
        <w:t>ased (</w:t>
      </w:r>
      <w:r w:rsidRPr="00147150">
        <w:rPr>
          <w:b/>
          <w:bCs/>
        </w:rPr>
        <w:t>KB</w:t>
      </w:r>
      <w:r w:rsidRPr="00147150">
        <w:t xml:space="preserve">) systems use knowledge from the domain expert in order to prepare meaningful recommendations [26]. However, pure KB systems are not popular and widely used, since they are expensive due to the required input from the domain expert. In order to overcome the different problems with the CF and CB strategies, they are sometimes combined into </w:t>
      </w:r>
      <w:r w:rsidR="000733EE">
        <w:t>a</w:t>
      </w:r>
      <w:r w:rsidR="000733EE" w:rsidRPr="00147150">
        <w:t xml:space="preserve"> </w:t>
      </w:r>
      <w:r w:rsidR="000733EE">
        <w:t>h</w:t>
      </w:r>
      <w:r w:rsidRPr="00147150">
        <w:t>ybrid RS [9]. Furthermore, some context-aware techniques actually fall into the hybrid-system strategies, since the basic rating prediction can be made in one way and later adapted by the contextualization, e.g., post-filtering contextualization [1].</w:t>
      </w:r>
    </w:p>
    <w:p w14:paraId="6FBF7033" w14:textId="32170375" w:rsidR="00F22884" w:rsidRPr="00147150" w:rsidRDefault="00F22884">
      <w:pPr>
        <w:tabs>
          <w:tab w:val="center" w:pos="4800"/>
          <w:tab w:val="right" w:pos="9500"/>
        </w:tabs>
        <w:ind w:firstLine="720"/>
        <w:jc w:val="both"/>
        <w:rPr>
          <w:rFonts w:ascii="Times New Roman" w:hAnsi="Times New Roman" w:cs="Times New Roman"/>
        </w:rPr>
      </w:pPr>
      <w:r w:rsidRPr="00147150">
        <w:t>This kind of model construction has a number of constrain</w:t>
      </w:r>
      <w:r w:rsidR="00303F50" w:rsidRPr="00147150">
        <w:t>t</w:t>
      </w:r>
      <w:r w:rsidRPr="00147150">
        <w:t xml:space="preserve">s. One way to address these issues is to gain additional knowledge </w:t>
      </w:r>
      <w:r w:rsidR="00303F50">
        <w:t>with</w:t>
      </w:r>
      <w:r w:rsidR="00303F50" w:rsidRPr="00147150">
        <w:t xml:space="preserve"> </w:t>
      </w:r>
      <w:r w:rsidRPr="00147150">
        <w:t xml:space="preserve">regard to </w:t>
      </w:r>
      <w:r w:rsidR="00303F50">
        <w:t xml:space="preserve">the </w:t>
      </w:r>
      <w:r w:rsidR="00303F50" w:rsidRPr="00303F50">
        <w:t>underlying</w:t>
      </w:r>
      <w:r w:rsidRPr="00147150">
        <w:t xml:space="preserve"> mechanisms of </w:t>
      </w:r>
      <w:r w:rsidR="00303F50">
        <w:t xml:space="preserve">the </w:t>
      </w:r>
      <w:r w:rsidRPr="00147150">
        <w:t xml:space="preserve">user’s interaction with the system. For example, </w:t>
      </w:r>
      <w:r w:rsidR="00303F50">
        <w:t>the</w:t>
      </w:r>
      <w:r w:rsidRPr="00147150">
        <w:t xml:space="preserve"> design of effective pervasive systems typically requires a</w:t>
      </w:r>
      <w:r w:rsidR="00303F50">
        <w:t>n</w:t>
      </w:r>
      <w:r w:rsidR="006A1DDF">
        <w:t xml:space="preserve"> i</w:t>
      </w:r>
      <w:r w:rsidR="00303F50">
        <w:t>n-depth</w:t>
      </w:r>
      <w:r w:rsidR="00303F50" w:rsidRPr="00147150">
        <w:t xml:space="preserve"> </w:t>
      </w:r>
      <w:r w:rsidRPr="00147150">
        <w:t>domain knowledge</w:t>
      </w:r>
      <w:r w:rsidR="00303F50">
        <w:t>,</w:t>
      </w:r>
      <w:r w:rsidRPr="00147150">
        <w:t xml:space="preserve"> including </w:t>
      </w:r>
      <w:r w:rsidR="00303F50">
        <w:t>an</w:t>
      </w:r>
      <w:r w:rsidR="00303F50" w:rsidRPr="00147150">
        <w:t xml:space="preserve"> </w:t>
      </w:r>
      <w:r w:rsidRPr="00147150">
        <w:t xml:space="preserve">understanding of </w:t>
      </w:r>
      <w:r w:rsidR="00303F50">
        <w:t xml:space="preserve">the </w:t>
      </w:r>
      <w:r w:rsidRPr="00147150">
        <w:t xml:space="preserve">parameters and mechanisms of </w:t>
      </w:r>
      <w:r w:rsidR="006A1DDF">
        <w:t xml:space="preserve">the </w:t>
      </w:r>
      <w:r w:rsidRPr="00147150">
        <w:t>user</w:t>
      </w:r>
      <w:r w:rsidR="006A1DDF">
        <w:t>’</w:t>
      </w:r>
      <w:r w:rsidR="000733EE">
        <w:t>s</w:t>
      </w:r>
      <w:r w:rsidRPr="00147150">
        <w:t xml:space="preserve"> behavior practices. One such model is </w:t>
      </w:r>
      <w:r w:rsidR="006A1DDF">
        <w:t xml:space="preserve">the </w:t>
      </w:r>
      <w:r w:rsidRPr="00147150">
        <w:t xml:space="preserve">Lazy User Theory [27]. </w:t>
      </w:r>
      <w:r w:rsidR="006A1DDF">
        <w:t>Here the a</w:t>
      </w:r>
      <w:r w:rsidRPr="00147150">
        <w:t xml:space="preserve">uthors developed a theory that </w:t>
      </w:r>
      <w:r w:rsidR="006A1DDF">
        <w:t>the</w:t>
      </w:r>
      <w:r w:rsidRPr="00147150">
        <w:t xml:space="preserve"> user will most often choose the solution that will fulfill </w:t>
      </w:r>
      <w:r w:rsidR="006A1DDF">
        <w:t>his/</w:t>
      </w:r>
      <w:r w:rsidRPr="00147150">
        <w:t xml:space="preserve">her information needs with the least effort. Such </w:t>
      </w:r>
      <w:r w:rsidR="006A1DDF">
        <w:t xml:space="preserve">an </w:t>
      </w:r>
      <w:r w:rsidRPr="00147150">
        <w:t>assumption allows us to explain selection factors using multivariate statistics</w:t>
      </w:r>
      <w:r w:rsidR="006A1DDF">
        <w:t>,</w:t>
      </w:r>
      <w:r w:rsidRPr="00147150">
        <w:t xml:space="preserve"> but it also assumes that a user has a clear</w:t>
      </w:r>
      <w:r w:rsidR="006A1DDF">
        <w:t>ly</w:t>
      </w:r>
      <w:r w:rsidRPr="00147150">
        <w:t xml:space="preserve"> defined goal while seeking information. However, it seems </w:t>
      </w:r>
      <w:r w:rsidR="006A1DDF">
        <w:t xml:space="preserve">that </w:t>
      </w:r>
      <w:r w:rsidRPr="00147150">
        <w:t xml:space="preserve">this simple and strong hypothesis is not valid in many situations of </w:t>
      </w:r>
      <w:r w:rsidR="006A1DDF">
        <w:t xml:space="preserve">a </w:t>
      </w:r>
      <w:r w:rsidRPr="00147150">
        <w:t>user</w:t>
      </w:r>
      <w:r w:rsidR="006A1DDF">
        <w:t>’s</w:t>
      </w:r>
      <w:r w:rsidRPr="00147150">
        <w:t xml:space="preserve"> interaction with information systems due to the fact that modern users </w:t>
      </w:r>
      <w:r w:rsidR="00545F6B">
        <w:t>employ</w:t>
      </w:r>
      <w:r w:rsidR="00545F6B" w:rsidRPr="00147150">
        <w:t xml:space="preserve"> </w:t>
      </w:r>
      <w:r w:rsidRPr="00147150">
        <w:t xml:space="preserve">these systems with no specific goal. A different theory, </w:t>
      </w:r>
      <w:r w:rsidR="00545F6B">
        <w:t xml:space="preserve">i.e., </w:t>
      </w:r>
      <w:r w:rsidRPr="00147150">
        <w:t>TPB</w:t>
      </w:r>
      <w:r w:rsidR="00545F6B">
        <w:t>,</w:t>
      </w:r>
      <w:r w:rsidRPr="00147150">
        <w:t xml:space="preserve"> seems more promising in this context. The theory and the </w:t>
      </w:r>
      <w:r w:rsidR="00545F6B" w:rsidRPr="00303F50">
        <w:t>rationale</w:t>
      </w:r>
      <w:r w:rsidRPr="00147150">
        <w:t xml:space="preserve"> for applying it in the RS context are provided below.</w:t>
      </w:r>
    </w:p>
    <w:p w14:paraId="1E40576E" w14:textId="77777777" w:rsidR="00F22884" w:rsidRPr="00303F50" w:rsidRDefault="00F22884">
      <w:pPr>
        <w:tabs>
          <w:tab w:val="center" w:pos="4800"/>
          <w:tab w:val="right" w:pos="9500"/>
        </w:tabs>
        <w:ind w:firstLine="720"/>
        <w:jc w:val="both"/>
        <w:rPr>
          <w:rFonts w:ascii="Times New Roman" w:hAnsi="Times New Roman" w:cs="Times New Roman"/>
          <w:rPrChange w:id="59" w:author="Paul McGuiness" w:date="2014-02-02T10:09:00Z">
            <w:rPr>
              <w:rFonts w:ascii="Times New Roman" w:hAnsi="Times New Roman" w:cs="Times New Roman"/>
              <w:noProof/>
            </w:rPr>
          </w:rPrChange>
        </w:rPr>
      </w:pPr>
    </w:p>
    <w:p w14:paraId="2566D707" w14:textId="1A10E617" w:rsidR="00F22884" w:rsidRPr="00303F50" w:rsidRDefault="00F22884">
      <w:pPr>
        <w:pStyle w:val="Heading4"/>
        <w:tabs>
          <w:tab w:val="center" w:pos="4800"/>
          <w:tab w:val="right" w:pos="9500"/>
        </w:tabs>
        <w:rPr>
          <w:noProof w:val="0"/>
          <w:rPrChange w:id="60" w:author="Paul McGuiness" w:date="2014-02-02T10:09:00Z">
            <w:rPr/>
          </w:rPrChange>
        </w:rPr>
      </w:pPr>
      <w:r w:rsidRPr="00303F50">
        <w:rPr>
          <w:noProof w:val="0"/>
          <w:rPrChange w:id="61" w:author="Paul McGuiness" w:date="2014-02-02T10:09:00Z">
            <w:rPr/>
          </w:rPrChange>
        </w:rPr>
        <w:t xml:space="preserve">1.1.2  </w:t>
      </w:r>
      <w:bookmarkStart w:id="62" w:name="GrindEQpgref52ead7994"/>
      <w:bookmarkEnd w:id="62"/>
      <w:r w:rsidRPr="00303F50">
        <w:rPr>
          <w:noProof w:val="0"/>
          <w:rPrChange w:id="63" w:author="Paul McGuiness" w:date="2014-02-02T10:09:00Z">
            <w:rPr/>
          </w:rPrChange>
        </w:rPr>
        <w:t xml:space="preserve">Theory of </w:t>
      </w:r>
      <w:ins w:id="64" w:author="Paul McGuiness" w:date="2014-02-02T21:50:00Z">
        <w:r w:rsidR="00AE75A2">
          <w:rPr>
            <w:noProof w:val="0"/>
          </w:rPr>
          <w:t>P</w:t>
        </w:r>
      </w:ins>
      <w:del w:id="65" w:author="Paul McGuiness" w:date="2014-02-02T21:50:00Z">
        <w:r w:rsidRPr="00303F50" w:rsidDel="00AE75A2">
          <w:rPr>
            <w:noProof w:val="0"/>
            <w:rPrChange w:id="66" w:author="Paul McGuiness" w:date="2014-02-02T10:09:00Z">
              <w:rPr/>
            </w:rPrChange>
          </w:rPr>
          <w:delText>p</w:delText>
        </w:r>
      </w:del>
      <w:r w:rsidRPr="00303F50">
        <w:rPr>
          <w:noProof w:val="0"/>
          <w:rPrChange w:id="67" w:author="Paul McGuiness" w:date="2014-02-02T10:09:00Z">
            <w:rPr/>
          </w:rPrChange>
        </w:rPr>
        <w:t xml:space="preserve">lanned </w:t>
      </w:r>
      <w:ins w:id="68" w:author="Paul McGuiness" w:date="2014-02-02T21:50:00Z">
        <w:r w:rsidR="00AE75A2">
          <w:rPr>
            <w:noProof w:val="0"/>
          </w:rPr>
          <w:t>B</w:t>
        </w:r>
      </w:ins>
      <w:del w:id="69" w:author="Paul McGuiness" w:date="2014-02-02T21:50:00Z">
        <w:r w:rsidRPr="00303F50" w:rsidDel="00AE75A2">
          <w:rPr>
            <w:noProof w:val="0"/>
            <w:rPrChange w:id="70" w:author="Paul McGuiness" w:date="2014-02-02T10:09:00Z">
              <w:rPr/>
            </w:rPrChange>
          </w:rPr>
          <w:delText>b</w:delText>
        </w:r>
      </w:del>
      <w:r w:rsidRPr="00303F50">
        <w:rPr>
          <w:noProof w:val="0"/>
          <w:rPrChange w:id="71" w:author="Paul McGuiness" w:date="2014-02-02T10:09:00Z">
            <w:rPr/>
          </w:rPrChange>
        </w:rPr>
        <w:t>ehavior (TPB)</w:t>
      </w:r>
    </w:p>
    <w:p w14:paraId="2EC3AC72" w14:textId="5966F14B" w:rsidR="00F22884" w:rsidRPr="00147150" w:rsidRDefault="00F22884">
      <w:pPr>
        <w:tabs>
          <w:tab w:val="center" w:pos="4800"/>
          <w:tab w:val="right" w:pos="9500"/>
        </w:tabs>
        <w:ind w:firstLine="720"/>
        <w:jc w:val="both"/>
        <w:rPr>
          <w:rFonts w:ascii="Times New Roman" w:hAnsi="Times New Roman" w:cs="Times New Roman"/>
        </w:rPr>
      </w:pPr>
      <w:r w:rsidRPr="00147150">
        <w:t xml:space="preserve"> </w:t>
      </w:r>
      <w:r w:rsidR="00C84F2C">
        <w:t>The</w:t>
      </w:r>
      <w:r w:rsidRPr="00147150">
        <w:t xml:space="preserve"> pioneer</w:t>
      </w:r>
      <w:r w:rsidR="00AE75A2">
        <w:t>ing</w:t>
      </w:r>
      <w:r w:rsidRPr="00147150">
        <w:t xml:space="preserve"> work on </w:t>
      </w:r>
      <w:r w:rsidR="00C84F2C">
        <w:t xml:space="preserve">the </w:t>
      </w:r>
      <w:r w:rsidR="000733EE">
        <w:t>T</w:t>
      </w:r>
      <w:r w:rsidRPr="00147150">
        <w:t xml:space="preserve">heory of </w:t>
      </w:r>
      <w:r w:rsidR="000733EE">
        <w:t>P</w:t>
      </w:r>
      <w:r w:rsidRPr="00147150">
        <w:t xml:space="preserve">lanned </w:t>
      </w:r>
      <w:r w:rsidR="000733EE">
        <w:t>B</w:t>
      </w:r>
      <w:r w:rsidR="00C84F2C">
        <w:t xml:space="preserve">ehavior </w:t>
      </w:r>
      <w:r w:rsidRPr="00147150">
        <w:t>was carried out by Icek Ajzen [3]</w:t>
      </w:r>
      <w:r w:rsidR="00C84F2C">
        <w:t>,</w:t>
      </w:r>
      <w:r w:rsidRPr="00147150">
        <w:t xml:space="preserve"> and </w:t>
      </w:r>
      <w:r w:rsidR="00AE75A2">
        <w:t xml:space="preserve">so </w:t>
      </w:r>
      <w:r w:rsidR="00C84F2C">
        <w:t xml:space="preserve">the </w:t>
      </w:r>
      <w:r w:rsidRPr="00147150">
        <w:t xml:space="preserve">model suggested by </w:t>
      </w:r>
      <w:r w:rsidR="000733EE">
        <w:t xml:space="preserve">the </w:t>
      </w:r>
      <w:r w:rsidRPr="00147150">
        <w:t xml:space="preserve">TPB is usually called </w:t>
      </w:r>
      <w:r w:rsidR="00C84F2C">
        <w:t xml:space="preserve">the </w:t>
      </w:r>
      <w:r w:rsidRPr="00147150">
        <w:t>Ajzen model.</w:t>
      </w:r>
      <w:r w:rsidR="00AE75A2">
        <w:t xml:space="preserve"> </w:t>
      </w:r>
      <w:r w:rsidR="00C84F2C">
        <w:t xml:space="preserve">The </w:t>
      </w:r>
      <w:r w:rsidRPr="00147150">
        <w:t xml:space="preserve">Ajzen model was introduced as a complete model for explaining human behavior and is based on a large number of behavior studies. According to </w:t>
      </w:r>
      <w:r w:rsidR="009758A5">
        <w:t xml:space="preserve">the </w:t>
      </w:r>
      <w:r w:rsidRPr="00147150">
        <w:t>TPB, human behaviors are influenced by attitudes towards the</w:t>
      </w:r>
      <w:r w:rsidR="009758A5">
        <w:t>ir</w:t>
      </w:r>
      <w:r w:rsidRPr="00147150">
        <w:t xml:space="preserve"> behavior, by subjective norms regarding the</w:t>
      </w:r>
      <w:r w:rsidR="009758A5">
        <w:t>ir</w:t>
      </w:r>
      <w:r w:rsidRPr="00147150">
        <w:t xml:space="preserve"> behavior</w:t>
      </w:r>
      <w:r w:rsidR="009758A5">
        <w:t>,</w:t>
      </w:r>
      <w:r w:rsidRPr="00147150">
        <w:t xml:space="preserve"> and perceived behavior control [3], see Fig. 1. Behavior is domain specific; in this study we selected the behavior as </w:t>
      </w:r>
      <w:r w:rsidR="00C84F2C">
        <w:t>the</w:t>
      </w:r>
      <w:r w:rsidRPr="00147150">
        <w:t xml:space="preserve"> selection of a movie with a given genre. Attitudes are beliefs that one person has about the outcomes of the behavior (seeing the select</w:t>
      </w:r>
      <w:r w:rsidR="00C84F2C">
        <w:t>ed</w:t>
      </w:r>
      <w:r w:rsidRPr="00147150">
        <w:t xml:space="preserve"> movie) and are divided into cognitive, emotional and behavioral. Subjective norms are related to beliefs about the expectations of others and the wish to comply </w:t>
      </w:r>
      <w:r w:rsidR="00C84F2C">
        <w:t xml:space="preserve">with </w:t>
      </w:r>
      <w:r w:rsidRPr="00147150">
        <w:t xml:space="preserve">them. Behavior control relates to the ability one </w:t>
      </w:r>
      <w:r w:rsidR="00C84F2C">
        <w:t>has to</w:t>
      </w:r>
      <w:r w:rsidR="00C84F2C" w:rsidRPr="00147150">
        <w:t xml:space="preserve"> </w:t>
      </w:r>
      <w:r w:rsidRPr="00147150">
        <w:t>perform the preselected behavior and this directly affect</w:t>
      </w:r>
      <w:r w:rsidR="00C84F2C">
        <w:t>s</w:t>
      </w:r>
      <w:r w:rsidRPr="00147150">
        <w:t xml:space="preserve"> the decision about the behavior.</w:t>
      </w:r>
    </w:p>
    <w:p w14:paraId="23BB51EE" w14:textId="77777777" w:rsidR="00F22884" w:rsidRPr="00303F50" w:rsidRDefault="00F22884">
      <w:pPr>
        <w:tabs>
          <w:tab w:val="center" w:pos="4800"/>
          <w:tab w:val="right" w:pos="9500"/>
        </w:tabs>
        <w:ind w:firstLine="720"/>
        <w:jc w:val="both"/>
        <w:rPr>
          <w:rFonts w:ascii="Times New Roman" w:hAnsi="Times New Roman" w:cs="Times New Roman"/>
          <w:rPrChange w:id="72" w:author="Paul McGuiness" w:date="2014-02-02T10:09:00Z">
            <w:rPr>
              <w:rFonts w:ascii="Times New Roman" w:hAnsi="Times New Roman" w:cs="Times New Roman"/>
              <w:noProof/>
            </w:rPr>
          </w:rPrChange>
        </w:rPr>
      </w:pPr>
    </w:p>
    <w:p w14:paraId="6442D9FF" w14:textId="77777777" w:rsidR="00F22884" w:rsidRPr="00303F50" w:rsidRDefault="00F22884">
      <w:pPr>
        <w:tabs>
          <w:tab w:val="center" w:pos="4800"/>
          <w:tab w:val="right" w:pos="9500"/>
        </w:tabs>
        <w:ind w:firstLine="720"/>
        <w:jc w:val="both"/>
        <w:rPr>
          <w:rFonts w:ascii="Times New Roman" w:hAnsi="Times New Roman" w:cs="Times New Roman"/>
          <w:rPrChange w:id="73" w:author="Paul McGuiness" w:date="2014-02-02T10:09:00Z">
            <w:rPr>
              <w:rFonts w:ascii="Times New Roman" w:hAnsi="Times New Roman" w:cs="Times New Roman"/>
              <w:noProof/>
            </w:rPr>
          </w:rPrChange>
        </w:rPr>
      </w:pPr>
    </w:p>
    <w:p w14:paraId="73B1F0DD" w14:textId="77777777" w:rsidR="00F22884" w:rsidRPr="00303F50" w:rsidRDefault="00F22884">
      <w:pPr>
        <w:tabs>
          <w:tab w:val="center" w:pos="4800"/>
          <w:tab w:val="right" w:pos="9500"/>
        </w:tabs>
        <w:jc w:val="center"/>
        <w:rPr>
          <w:rFonts w:ascii="Times New Roman" w:hAnsi="Times New Roman" w:cs="Times New Roman"/>
          <w:rPrChange w:id="74" w:author="Paul McGuiness" w:date="2014-02-02T10:09:00Z">
            <w:rPr>
              <w:rFonts w:ascii="Times New Roman" w:hAnsi="Times New Roman" w:cs="Times New Roman"/>
              <w:noProof/>
            </w:rPr>
          </w:rPrChange>
        </w:rPr>
      </w:pPr>
      <w:r w:rsidRPr="00303F50">
        <w:rPr>
          <w:rPrChange w:id="75" w:author="Paul McGuiness" w:date="2014-02-02T10:09:00Z">
            <w:rPr>
              <w:noProof/>
            </w:rPr>
          </w:rPrChange>
        </w:rPr>
        <w:lastRenderedPageBreak/>
        <w:t xml:space="preserve"> </w:t>
      </w:r>
      <w:r w:rsidRPr="00042836">
        <w:rPr>
          <w:noProof/>
          <w:lang w:val="sl-SI" w:eastAsia="sl-SI"/>
        </w:rPr>
        <w:drawing>
          <wp:inline distT="0" distB="0" distL="0" distR="0" wp14:anchorId="10CB7DDB" wp14:editId="69A7F6E0">
            <wp:extent cx="3181350"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638300"/>
                    </a:xfrm>
                    <a:prstGeom prst="rect">
                      <a:avLst/>
                    </a:prstGeom>
                    <a:noFill/>
                    <a:ln>
                      <a:noFill/>
                    </a:ln>
                  </pic:spPr>
                </pic:pic>
              </a:graphicData>
            </a:graphic>
          </wp:inline>
        </w:drawing>
      </w:r>
      <w:r w:rsidRPr="00303F50">
        <w:rPr>
          <w:rPrChange w:id="76" w:author="Paul McGuiness" w:date="2014-02-02T10:09:00Z">
            <w:rPr>
              <w:noProof/>
            </w:rPr>
          </w:rPrChange>
        </w:rPr>
        <w:t xml:space="preserve"> </w:t>
      </w:r>
    </w:p>
    <w:p w14:paraId="0C723757" w14:textId="36FB5CA4" w:rsidR="00F22884" w:rsidRPr="00AD1C04" w:rsidRDefault="00F22884">
      <w:pPr>
        <w:tabs>
          <w:tab w:val="center" w:pos="4800"/>
          <w:tab w:val="right" w:pos="9500"/>
        </w:tabs>
        <w:jc w:val="center"/>
        <w:rPr>
          <w:rFonts w:ascii="Times New Roman" w:hAnsi="Times New Roman" w:cs="Times New Roman"/>
        </w:rPr>
      </w:pPr>
      <w:r w:rsidRPr="00AD1C04">
        <w:t xml:space="preserve">Figure 1: A diagram of </w:t>
      </w:r>
      <w:r w:rsidR="001A1D7F">
        <w:t xml:space="preserve">the </w:t>
      </w:r>
      <w:r w:rsidRPr="00AD1C04">
        <w:t xml:space="preserve">Theory of </w:t>
      </w:r>
      <w:r w:rsidR="001A1D7F">
        <w:t>P</w:t>
      </w:r>
      <w:r w:rsidRPr="00AD1C04">
        <w:t xml:space="preserve">lanned </w:t>
      </w:r>
      <w:r w:rsidR="001A1D7F">
        <w:t>B</w:t>
      </w:r>
      <w:r w:rsidRPr="00AD1C04">
        <w:t>ehavior, reproduced from [30].</w:t>
      </w:r>
    </w:p>
    <w:p w14:paraId="14C1AB32" w14:textId="77777777" w:rsidR="00F22884" w:rsidRPr="00AD1C04" w:rsidRDefault="00F22884">
      <w:pPr>
        <w:tabs>
          <w:tab w:val="center" w:pos="4800"/>
          <w:tab w:val="right" w:pos="9500"/>
        </w:tabs>
        <w:jc w:val="center"/>
        <w:rPr>
          <w:rFonts w:ascii="Times New Roman" w:hAnsi="Times New Roman" w:cs="Times New Roman"/>
        </w:rPr>
      </w:pPr>
      <w:r w:rsidRPr="00AD1C04">
        <w:t xml:space="preserve">  </w:t>
      </w:r>
    </w:p>
    <w:p w14:paraId="64D1658B" w14:textId="77777777" w:rsidR="00F22884" w:rsidRPr="00AD1C04" w:rsidRDefault="00F22884">
      <w:pPr>
        <w:tabs>
          <w:tab w:val="center" w:pos="4800"/>
          <w:tab w:val="right" w:pos="9500"/>
        </w:tabs>
        <w:ind w:firstLine="720"/>
        <w:jc w:val="both"/>
        <w:rPr>
          <w:rFonts w:ascii="Times New Roman" w:hAnsi="Times New Roman" w:cs="Times New Roman"/>
        </w:rPr>
      </w:pPr>
      <w:r w:rsidRPr="00AD1C04">
        <w:t xml:space="preserve"> </w:t>
      </w:r>
    </w:p>
    <w:p w14:paraId="5031712B" w14:textId="6D4EAF9A" w:rsidR="00F22884" w:rsidRPr="00AD1C04" w:rsidRDefault="00F22884">
      <w:pPr>
        <w:tabs>
          <w:tab w:val="center" w:pos="4800"/>
          <w:tab w:val="right" w:pos="9500"/>
        </w:tabs>
        <w:ind w:firstLine="720"/>
        <w:jc w:val="both"/>
        <w:rPr>
          <w:rFonts w:ascii="Times New Roman" w:hAnsi="Times New Roman" w:cs="Times New Roman"/>
        </w:rPr>
      </w:pPr>
      <w:r w:rsidRPr="00AD1C04">
        <w:t xml:space="preserve">There are several areas where human decision making is of key importance </w:t>
      </w:r>
      <w:r w:rsidR="0077049E">
        <w:t>and which are</w:t>
      </w:r>
      <w:r w:rsidR="001A1D7F">
        <w:t xml:space="preserve"> </w:t>
      </w:r>
      <w:r w:rsidRPr="00AD1C04">
        <w:t xml:space="preserve">exhaustively studied </w:t>
      </w:r>
      <w:r w:rsidR="009758A5">
        <w:t>using</w:t>
      </w:r>
      <w:r w:rsidR="009758A5" w:rsidRPr="00AD1C04">
        <w:t xml:space="preserve"> </w:t>
      </w:r>
      <w:r w:rsidRPr="00AD1C04">
        <w:t>TPB models</w:t>
      </w:r>
      <w:r w:rsidR="001A1D7F">
        <w:t>,</w:t>
      </w:r>
      <w:r w:rsidRPr="00AD1C04">
        <w:t xml:space="preserve"> such as outdoor recreation activities [11], decisions related to high</w:t>
      </w:r>
      <w:r w:rsidR="001A1D7F">
        <w:t>-</w:t>
      </w:r>
      <w:r w:rsidRPr="00AD1C04">
        <w:t>school studies [12], public</w:t>
      </w:r>
      <w:r w:rsidR="001A1D7F">
        <w:t>-</w:t>
      </w:r>
      <w:r w:rsidRPr="00AD1C04">
        <w:t>transport habits [6], health</w:t>
      </w:r>
      <w:r w:rsidR="001A1D7F">
        <w:t>-</w:t>
      </w:r>
      <w:r w:rsidRPr="00AD1C04">
        <w:t>related behavior [2], consumer attitudes and behavior [4], employers’ hiring intentions [14]</w:t>
      </w:r>
      <w:r w:rsidR="009758A5">
        <w:t xml:space="preserve">, </w:t>
      </w:r>
      <w:r w:rsidRPr="00AD1C04">
        <w:t>job satisfaction [15], adoption of wireless</w:t>
      </w:r>
      <w:r w:rsidR="009758A5">
        <w:t>-</w:t>
      </w:r>
      <w:r w:rsidRPr="00AD1C04">
        <w:t>sensor</w:t>
      </w:r>
      <w:r w:rsidR="009758A5">
        <w:t>-</w:t>
      </w:r>
      <w:r w:rsidRPr="00AD1C04">
        <w:t>network service</w:t>
      </w:r>
      <w:r w:rsidR="0077049E">
        <w:t>s</w:t>
      </w:r>
      <w:r w:rsidRPr="00AD1C04">
        <w:t xml:space="preserve"> in households [21], factors </w:t>
      </w:r>
      <w:r w:rsidR="0077049E">
        <w:t>i</w:t>
      </w:r>
      <w:r w:rsidRPr="00AD1C04">
        <w:t>nfluencing the intention to watch online</w:t>
      </w:r>
      <w:r w:rsidR="0077049E">
        <w:t>-</w:t>
      </w:r>
      <w:r w:rsidRPr="00AD1C04">
        <w:t>video advertising [20] and mobile</w:t>
      </w:r>
      <w:r w:rsidR="001A1D7F">
        <w:t>-</w:t>
      </w:r>
      <w:r w:rsidRPr="00AD1C04">
        <w:t xml:space="preserve">phone usage while </w:t>
      </w:r>
      <w:r w:rsidR="001A1D7F" w:rsidRPr="00024A6C">
        <w:t xml:space="preserve">driving </w:t>
      </w:r>
      <w:r w:rsidR="001A1D7F">
        <w:t xml:space="preserve">a </w:t>
      </w:r>
      <w:r w:rsidRPr="00AD1C04">
        <w:t>car [28],[29].</w:t>
      </w:r>
    </w:p>
    <w:p w14:paraId="13CF5923" w14:textId="4CFAD04F" w:rsidR="00F22884" w:rsidRPr="00AD1C04" w:rsidRDefault="00F22884">
      <w:pPr>
        <w:tabs>
          <w:tab w:val="center" w:pos="4800"/>
          <w:tab w:val="right" w:pos="9500"/>
        </w:tabs>
        <w:ind w:firstLine="720"/>
        <w:jc w:val="both"/>
        <w:rPr>
          <w:rFonts w:ascii="Times New Roman" w:hAnsi="Times New Roman" w:cs="Times New Roman"/>
        </w:rPr>
      </w:pPr>
      <w:r w:rsidRPr="00AD1C04">
        <w:t>The common goal of these studies is not only to be able to predict human decision</w:t>
      </w:r>
      <w:r w:rsidR="005C4F4B">
        <w:t>s</w:t>
      </w:r>
      <w:r w:rsidRPr="00AD1C04">
        <w:t xml:space="preserve"> but also to understand the underlying mechanism of these decisions. These explanations are then used to create a new theory or to modify existing ones in order to provide further insights </w:t>
      </w:r>
      <w:r w:rsidR="005C4F4B">
        <w:t>into</w:t>
      </w:r>
      <w:r w:rsidR="005C4F4B" w:rsidRPr="00AD1C04">
        <w:t xml:space="preserve"> </w:t>
      </w:r>
      <w:r w:rsidRPr="00AD1C04">
        <w:t>the targeted domain.</w:t>
      </w:r>
    </w:p>
    <w:p w14:paraId="149B5761" w14:textId="4D1636F2" w:rsidR="00F22884" w:rsidRPr="00AD1C04" w:rsidRDefault="00F22884">
      <w:pPr>
        <w:tabs>
          <w:tab w:val="center" w:pos="4800"/>
          <w:tab w:val="right" w:pos="9500"/>
        </w:tabs>
        <w:ind w:firstLine="720"/>
        <w:jc w:val="both"/>
        <w:rPr>
          <w:rFonts w:ascii="Times New Roman" w:hAnsi="Times New Roman" w:cs="Times New Roman"/>
        </w:rPr>
      </w:pPr>
      <w:r w:rsidRPr="00AD1C04">
        <w:t xml:space="preserve">Extensive tutorials </w:t>
      </w:r>
      <w:r w:rsidR="002F722A">
        <w:t>about</w:t>
      </w:r>
      <w:r w:rsidR="002F722A" w:rsidRPr="00AD1C04">
        <w:t xml:space="preserve"> </w:t>
      </w:r>
      <w:r w:rsidRPr="00AD1C04">
        <w:t xml:space="preserve">how to effectively build and apply models of </w:t>
      </w:r>
      <w:r w:rsidR="002F722A">
        <w:t xml:space="preserve">the </w:t>
      </w:r>
      <w:r w:rsidRPr="00AD1C04">
        <w:t>TPB in practice are available on</w:t>
      </w:r>
      <w:r w:rsidR="00AF598D">
        <w:t>-</w:t>
      </w:r>
      <w:r w:rsidRPr="00AD1C04">
        <w:t xml:space="preserve">line [30]. A guide for conducting statistical analyses in a reasoned action context is given in [8]. Further research directions related to </w:t>
      </w:r>
      <w:r w:rsidR="00AF598D">
        <w:t xml:space="preserve">the </w:t>
      </w:r>
      <w:r w:rsidRPr="00AD1C04">
        <w:t xml:space="preserve">TPB and </w:t>
      </w:r>
      <w:r w:rsidR="005C4F4B">
        <w:t xml:space="preserve">the </w:t>
      </w:r>
      <w:r w:rsidRPr="00AD1C04">
        <w:t>Ajzen model are surveyed in [16].</w:t>
      </w:r>
    </w:p>
    <w:p w14:paraId="2673D88A" w14:textId="77777777" w:rsidR="00F22884" w:rsidRPr="00303F50" w:rsidRDefault="00F22884">
      <w:pPr>
        <w:tabs>
          <w:tab w:val="center" w:pos="4800"/>
          <w:tab w:val="right" w:pos="9500"/>
        </w:tabs>
        <w:ind w:firstLine="720"/>
        <w:jc w:val="both"/>
        <w:rPr>
          <w:rFonts w:ascii="Times New Roman" w:hAnsi="Times New Roman" w:cs="Times New Roman"/>
          <w:rPrChange w:id="77" w:author="Paul McGuiness" w:date="2014-02-02T10:09:00Z">
            <w:rPr>
              <w:rFonts w:ascii="Times New Roman" w:hAnsi="Times New Roman" w:cs="Times New Roman"/>
              <w:noProof/>
            </w:rPr>
          </w:rPrChange>
        </w:rPr>
      </w:pPr>
    </w:p>
    <w:p w14:paraId="4546F7BB" w14:textId="77777777" w:rsidR="00F22884" w:rsidRPr="00303F50" w:rsidRDefault="00F22884">
      <w:pPr>
        <w:pStyle w:val="Heading3"/>
        <w:tabs>
          <w:tab w:val="center" w:pos="4800"/>
          <w:tab w:val="right" w:pos="9500"/>
        </w:tabs>
        <w:rPr>
          <w:noProof w:val="0"/>
          <w:rPrChange w:id="78" w:author="Paul McGuiness" w:date="2014-02-02T10:09:00Z">
            <w:rPr/>
          </w:rPrChange>
        </w:rPr>
      </w:pPr>
      <w:r w:rsidRPr="00303F50">
        <w:rPr>
          <w:noProof w:val="0"/>
          <w:rPrChange w:id="79" w:author="Paul McGuiness" w:date="2014-02-02T10:09:00Z">
            <w:rPr/>
          </w:rPrChange>
        </w:rPr>
        <w:t xml:space="preserve">1.2  </w:t>
      </w:r>
      <w:bookmarkStart w:id="80" w:name="GrindEQpgref52ead7995"/>
      <w:bookmarkEnd w:id="80"/>
      <w:r w:rsidRPr="00303F50">
        <w:rPr>
          <w:noProof w:val="0"/>
          <w:rPrChange w:id="81" w:author="Paul McGuiness" w:date="2014-02-02T10:09:00Z">
            <w:rPr/>
          </w:rPrChange>
        </w:rPr>
        <w:t>Problem statement</w:t>
      </w:r>
    </w:p>
    <w:p w14:paraId="4E9A935B" w14:textId="77777777" w:rsidR="00F22884" w:rsidRPr="00303F50" w:rsidRDefault="00F22884">
      <w:pPr>
        <w:tabs>
          <w:tab w:val="center" w:pos="4800"/>
          <w:tab w:val="right" w:pos="9500"/>
        </w:tabs>
        <w:ind w:firstLine="720"/>
        <w:jc w:val="both"/>
        <w:rPr>
          <w:rFonts w:ascii="Times New Roman" w:hAnsi="Times New Roman" w:cs="Times New Roman"/>
          <w:rPrChange w:id="82" w:author="Paul McGuiness" w:date="2014-02-02T10:09:00Z">
            <w:rPr>
              <w:rFonts w:ascii="Times New Roman" w:hAnsi="Times New Roman" w:cs="Times New Roman"/>
              <w:noProof/>
            </w:rPr>
          </w:rPrChange>
        </w:rPr>
      </w:pPr>
    </w:p>
    <w:p w14:paraId="1B13DC68" w14:textId="0D660A33" w:rsidR="00F22884" w:rsidRPr="00AD1C04" w:rsidRDefault="00F22884">
      <w:pPr>
        <w:tabs>
          <w:tab w:val="center" w:pos="4800"/>
          <w:tab w:val="right" w:pos="9500"/>
        </w:tabs>
        <w:ind w:firstLine="720"/>
        <w:jc w:val="both"/>
        <w:rPr>
          <w:rFonts w:ascii="Times New Roman" w:hAnsi="Times New Roman" w:cs="Times New Roman"/>
        </w:rPr>
      </w:pPr>
      <w:r w:rsidRPr="00AD1C04">
        <w:t>The goal of this paper is to provide a rational</w:t>
      </w:r>
      <w:r w:rsidR="005C4F4B">
        <w:t>e</w:t>
      </w:r>
      <w:r w:rsidRPr="00AD1C04">
        <w:t xml:space="preserve"> for using the Theory of </w:t>
      </w:r>
      <w:r w:rsidR="005C4F4B">
        <w:t>P</w:t>
      </w:r>
      <w:r w:rsidRPr="00AD1C04">
        <w:t xml:space="preserve">lanned </w:t>
      </w:r>
      <w:r w:rsidR="005C4F4B">
        <w:t>B</w:t>
      </w:r>
      <w:r w:rsidRPr="00AD1C04">
        <w:t>ehavior (TPB) in user</w:t>
      </w:r>
      <w:r w:rsidR="005C4F4B">
        <w:t>-</w:t>
      </w:r>
      <w:r w:rsidRPr="00AD1C04">
        <w:t xml:space="preserve">modeling applications. We present the background of the TPB and outline the procedures for the acquisition of the TPB parameters. As a proof-of-concept we present the results of an experiment where we used </w:t>
      </w:r>
      <w:r w:rsidR="005C4F4B">
        <w:t>the</w:t>
      </w:r>
      <w:r w:rsidR="005C4F4B" w:rsidRPr="00AD1C04">
        <w:t xml:space="preserve"> </w:t>
      </w:r>
      <w:r w:rsidRPr="00AD1C04">
        <w:t xml:space="preserve">TPB model in </w:t>
      </w:r>
      <w:r w:rsidR="00173944">
        <w:t xml:space="preserve">a </w:t>
      </w:r>
      <w:r w:rsidRPr="00AD1C04">
        <w:t>recommender system for movies.</w:t>
      </w:r>
    </w:p>
    <w:p w14:paraId="63FB4D28" w14:textId="77777777" w:rsidR="00F22884" w:rsidRPr="00303F50" w:rsidRDefault="00F22884">
      <w:pPr>
        <w:tabs>
          <w:tab w:val="center" w:pos="4800"/>
          <w:tab w:val="right" w:pos="9500"/>
        </w:tabs>
        <w:ind w:firstLine="720"/>
        <w:jc w:val="both"/>
        <w:rPr>
          <w:rFonts w:ascii="Times New Roman" w:hAnsi="Times New Roman" w:cs="Times New Roman"/>
          <w:rPrChange w:id="83" w:author="Paul McGuiness" w:date="2014-02-02T10:09:00Z">
            <w:rPr>
              <w:rFonts w:ascii="Times New Roman" w:hAnsi="Times New Roman" w:cs="Times New Roman"/>
              <w:noProof/>
            </w:rPr>
          </w:rPrChange>
        </w:rPr>
      </w:pPr>
    </w:p>
    <w:p w14:paraId="3ACBED65" w14:textId="77777777" w:rsidR="00F22884" w:rsidRPr="00303F50" w:rsidRDefault="00F22884">
      <w:pPr>
        <w:pStyle w:val="Heading2"/>
        <w:tabs>
          <w:tab w:val="center" w:pos="4800"/>
          <w:tab w:val="right" w:pos="9500"/>
        </w:tabs>
        <w:rPr>
          <w:noProof w:val="0"/>
          <w:rPrChange w:id="84" w:author="Paul McGuiness" w:date="2014-02-02T10:09:00Z">
            <w:rPr/>
          </w:rPrChange>
        </w:rPr>
      </w:pPr>
      <w:r w:rsidRPr="00303F50">
        <w:rPr>
          <w:noProof w:val="0"/>
          <w:rPrChange w:id="85" w:author="Paul McGuiness" w:date="2014-02-02T10:09:00Z">
            <w:rPr/>
          </w:rPrChange>
        </w:rPr>
        <w:t xml:space="preserve">2  </w:t>
      </w:r>
      <w:bookmarkStart w:id="86" w:name="GrindEQpgref52ead7996"/>
      <w:bookmarkEnd w:id="86"/>
      <w:r w:rsidRPr="00303F50">
        <w:rPr>
          <w:noProof w:val="0"/>
          <w:rPrChange w:id="87" w:author="Paul McGuiness" w:date="2014-02-02T10:09:00Z">
            <w:rPr/>
          </w:rPrChange>
        </w:rPr>
        <w:t>The procedure of model building</w:t>
      </w:r>
    </w:p>
    <w:p w14:paraId="3C5F0AD1" w14:textId="77777777" w:rsidR="00F22884" w:rsidRPr="00303F50" w:rsidRDefault="00F22884">
      <w:pPr>
        <w:tabs>
          <w:tab w:val="center" w:pos="4800"/>
          <w:tab w:val="right" w:pos="9500"/>
        </w:tabs>
        <w:ind w:firstLine="720"/>
        <w:jc w:val="both"/>
        <w:rPr>
          <w:rFonts w:ascii="Times New Roman" w:hAnsi="Times New Roman" w:cs="Times New Roman"/>
          <w:rPrChange w:id="88" w:author="Paul McGuiness" w:date="2014-02-02T10:09:00Z">
            <w:rPr>
              <w:rFonts w:ascii="Times New Roman" w:hAnsi="Times New Roman" w:cs="Times New Roman"/>
              <w:noProof/>
            </w:rPr>
          </w:rPrChange>
        </w:rPr>
      </w:pPr>
    </w:p>
    <w:p w14:paraId="252EC693" w14:textId="4AD65B46" w:rsidR="00F22884" w:rsidRPr="00AD1C04" w:rsidRDefault="00F22884">
      <w:pPr>
        <w:tabs>
          <w:tab w:val="center" w:pos="4800"/>
          <w:tab w:val="right" w:pos="9500"/>
        </w:tabs>
        <w:ind w:firstLine="720"/>
        <w:jc w:val="both"/>
        <w:rPr>
          <w:rFonts w:ascii="Times New Roman" w:hAnsi="Times New Roman" w:cs="Times New Roman"/>
        </w:rPr>
      </w:pPr>
      <w:r w:rsidRPr="00AD1C04">
        <w:t xml:space="preserve">We list below </w:t>
      </w:r>
      <w:r w:rsidR="00173944">
        <w:t>a</w:t>
      </w:r>
      <w:r w:rsidR="00173944" w:rsidRPr="00D44D44">
        <w:t xml:space="preserve"> </w:t>
      </w:r>
      <w:r w:rsidRPr="00AD1C04">
        <w:t xml:space="preserve">procedure </w:t>
      </w:r>
      <w:r w:rsidR="00173944">
        <w:t>for</w:t>
      </w:r>
      <w:r w:rsidR="00173944" w:rsidRPr="00AD1C04">
        <w:t xml:space="preserve"> </w:t>
      </w:r>
      <w:r w:rsidRPr="00AD1C04">
        <w:t>TPB model building to collect the most relevant guidelines and potential errors for the UM community. There are two reasons why a crucial step of the model building is the selection (</w:t>
      </w:r>
      <w:r w:rsidR="00173944">
        <w:t xml:space="preserve">i.e., </w:t>
      </w:r>
      <w:r w:rsidRPr="00AD1C04">
        <w:t>definition) of behaviors. The first one is the fact that the quality of the model is mainly limited by the selection of behaviors</w:t>
      </w:r>
      <w:r w:rsidR="00173944">
        <w:t xml:space="preserve"> (</w:t>
      </w:r>
      <w:r w:rsidRPr="00AD1C04">
        <w:t xml:space="preserve">details are given </w:t>
      </w:r>
      <w:r w:rsidR="00173944">
        <w:t>in</w:t>
      </w:r>
      <w:r w:rsidR="00173944" w:rsidRPr="00AD1C04">
        <w:t xml:space="preserve"> </w:t>
      </w:r>
      <w:r w:rsidRPr="00AD1C04">
        <w:t xml:space="preserve">step 1. </w:t>
      </w:r>
      <w:r w:rsidR="00AF598D">
        <w:t>b</w:t>
      </w:r>
      <w:r w:rsidRPr="00AD1C04">
        <w:t>elow</w:t>
      </w:r>
      <w:r w:rsidR="00173944">
        <w:t>)</w:t>
      </w:r>
      <w:r w:rsidRPr="00AD1C04">
        <w:t xml:space="preserve">. The next one is that </w:t>
      </w:r>
      <w:r w:rsidR="00173944">
        <w:t xml:space="preserve">the </w:t>
      </w:r>
      <w:r w:rsidRPr="00AD1C04">
        <w:t>selected behaviors also define the role of the modeling itself. These roles can vary from predicting groups of items</w:t>
      </w:r>
      <w:r w:rsidR="00372C22">
        <w:t>,</w:t>
      </w:r>
      <w:r w:rsidRPr="00AD1C04">
        <w:t xml:space="preserve"> to the explanation of </w:t>
      </w:r>
      <w:r w:rsidR="00372C22">
        <w:t>a</w:t>
      </w:r>
      <w:r w:rsidR="00372C22" w:rsidRPr="00AD1C04">
        <w:t xml:space="preserve"> </w:t>
      </w:r>
      <w:r w:rsidRPr="00AD1C04">
        <w:t>specific aspect of the decision</w:t>
      </w:r>
      <w:r w:rsidR="00372C22">
        <w:t>-</w:t>
      </w:r>
      <w:r w:rsidRPr="00AD1C04">
        <w:t xml:space="preserve">making process. We </w:t>
      </w:r>
      <w:r w:rsidR="00BA1C48">
        <w:t>evaluate</w:t>
      </w:r>
      <w:r w:rsidR="00BA1C48" w:rsidRPr="00AD1C04">
        <w:t xml:space="preserve"> </w:t>
      </w:r>
      <w:r w:rsidRPr="00AD1C04">
        <w:t xml:space="preserve">this in </w:t>
      </w:r>
      <w:r w:rsidR="00372C22">
        <w:t>S</w:t>
      </w:r>
      <w:r w:rsidRPr="00AD1C04">
        <w:t>ection 5.</w:t>
      </w:r>
    </w:p>
    <w:p w14:paraId="0E84B64B" w14:textId="77777777" w:rsidR="00F22884" w:rsidRPr="00AD1C04" w:rsidRDefault="00F22884">
      <w:pPr>
        <w:tabs>
          <w:tab w:val="center" w:pos="4800"/>
          <w:tab w:val="right" w:pos="9500"/>
        </w:tabs>
        <w:ind w:firstLine="720"/>
        <w:jc w:val="both"/>
        <w:rPr>
          <w:rFonts w:ascii="Times New Roman" w:hAnsi="Times New Roman" w:cs="Times New Roman"/>
        </w:rPr>
      </w:pPr>
      <w:r w:rsidRPr="00AD1C04">
        <w:lastRenderedPageBreak/>
        <w:t xml:space="preserve"> </w:t>
      </w:r>
    </w:p>
    <w:p w14:paraId="14521A44" w14:textId="7BB8F3EC" w:rsidR="00F22884" w:rsidRPr="00AD1C04" w:rsidRDefault="00F22884">
      <w:pPr>
        <w:tabs>
          <w:tab w:val="center" w:pos="4800"/>
          <w:tab w:val="right" w:pos="9500"/>
        </w:tabs>
        <w:ind w:firstLine="720"/>
        <w:rPr>
          <w:rFonts w:ascii="Times New Roman" w:hAnsi="Times New Roman" w:cs="Times New Roman"/>
        </w:rPr>
      </w:pPr>
      <w:r w:rsidRPr="00AD1C04">
        <w:t xml:space="preserve">    1.  </w:t>
      </w:r>
      <w:r w:rsidRPr="00AD1C04">
        <w:rPr>
          <w:i/>
          <w:iCs/>
        </w:rPr>
        <w:t xml:space="preserve"> Define a set of behaviors.</w:t>
      </w:r>
      <w:r w:rsidRPr="00AD1C04">
        <w:t xml:space="preserve"> As indicated above, this is the most important step </w:t>
      </w:r>
      <w:r w:rsidR="00372C22">
        <w:t>in</w:t>
      </w:r>
      <w:r w:rsidR="00372C22" w:rsidRPr="00AD1C04">
        <w:t xml:space="preserve"> </w:t>
      </w:r>
      <w:r w:rsidRPr="00AD1C04">
        <w:t>the whole modeling task. Prior to it the reason why we apply the TPB must be clarified. In this paper</w:t>
      </w:r>
      <w:r w:rsidR="00372C22">
        <w:t>’s</w:t>
      </w:r>
      <w:r w:rsidRPr="00AD1C04">
        <w:t xml:space="preserve"> given example the reason was to further understand </w:t>
      </w:r>
      <w:r w:rsidR="00372C22">
        <w:t xml:space="preserve">the </w:t>
      </w:r>
      <w:r w:rsidRPr="00AD1C04">
        <w:t xml:space="preserve">mechanisms of movie selection. Preliminary results showed that there are </w:t>
      </w:r>
      <w:r w:rsidR="00372C22">
        <w:t>large</w:t>
      </w:r>
      <w:r w:rsidR="00372C22" w:rsidRPr="00AD1C04">
        <w:t xml:space="preserve"> </w:t>
      </w:r>
      <w:r w:rsidRPr="00AD1C04">
        <w:t xml:space="preserve">variabilities among </w:t>
      </w:r>
      <w:r w:rsidR="00372C22">
        <w:t xml:space="preserve">the </w:t>
      </w:r>
      <w:r w:rsidRPr="00AD1C04">
        <w:t>users regarding</w:t>
      </w:r>
      <w:r w:rsidR="00372C22">
        <w:t xml:space="preserve"> the</w:t>
      </w:r>
      <w:r w:rsidRPr="00AD1C04">
        <w:t xml:space="preserve"> genres of </w:t>
      </w:r>
      <w:r w:rsidR="00372C22">
        <w:t xml:space="preserve">the </w:t>
      </w:r>
      <w:r w:rsidRPr="00AD1C04">
        <w:t xml:space="preserve">movies they select. So we </w:t>
      </w:r>
      <w:r w:rsidR="00372C22">
        <w:t xml:space="preserve">can </w:t>
      </w:r>
      <w:r w:rsidRPr="00AD1C04">
        <w:t xml:space="preserve">conclude that understanding </w:t>
      </w:r>
      <w:r w:rsidR="00372C22">
        <w:t xml:space="preserve">the </w:t>
      </w:r>
      <w:r w:rsidRPr="00AD1C04">
        <w:t xml:space="preserve">reasons for these variabilities would provide the insight that we can utilize to improve the accuracy of </w:t>
      </w:r>
      <w:r w:rsidR="00372C22">
        <w:t xml:space="preserve">the </w:t>
      </w:r>
      <w:r w:rsidRPr="00AD1C04">
        <w:t xml:space="preserve">user model in </w:t>
      </w:r>
      <w:r w:rsidR="00372C22">
        <w:t xml:space="preserve">the </w:t>
      </w:r>
      <w:r w:rsidRPr="00AD1C04">
        <w:t>mov</w:t>
      </w:r>
      <w:r w:rsidR="00372C22">
        <w:t>i</w:t>
      </w:r>
      <w:r w:rsidRPr="00AD1C04">
        <w:t xml:space="preserve">e recommender. If we defined </w:t>
      </w:r>
      <w:r w:rsidR="00A63F1B">
        <w:t xml:space="preserve">the </w:t>
      </w:r>
      <w:r w:rsidRPr="00AD1C04">
        <w:t xml:space="preserve">behaviors as </w:t>
      </w:r>
      <w:r w:rsidR="00A63F1B">
        <w:t xml:space="preserve">the </w:t>
      </w:r>
      <w:r w:rsidRPr="00AD1C04">
        <w:t xml:space="preserve">selection </w:t>
      </w:r>
      <w:r w:rsidR="00A63F1B">
        <w:t xml:space="preserve">of a </w:t>
      </w:r>
      <w:r w:rsidRPr="00AD1C04">
        <w:t xml:space="preserve">content item (each movie was associated </w:t>
      </w:r>
      <w:r w:rsidR="00A63F1B">
        <w:t>with</w:t>
      </w:r>
      <w:r w:rsidR="00A63F1B" w:rsidRPr="00AD1C04">
        <w:t xml:space="preserve"> </w:t>
      </w:r>
      <w:r w:rsidRPr="00AD1C04">
        <w:t xml:space="preserve">one behavior) we would gain no explanation. Besides, the model quality would be very low due to </w:t>
      </w:r>
      <w:r w:rsidR="00D05333">
        <w:t>a</w:t>
      </w:r>
      <w:r w:rsidR="00A63F1B">
        <w:t xml:space="preserve">n inability to </w:t>
      </w:r>
      <w:r w:rsidR="00EC2EF5">
        <w:t>separate</w:t>
      </w:r>
      <w:r w:rsidR="00A63F1B">
        <w:t xml:space="preserve"> the</w:t>
      </w:r>
      <w:r w:rsidRPr="00AD1C04">
        <w:t xml:space="preserve"> behaviors. This observation leads to the second guideline</w:t>
      </w:r>
      <w:r w:rsidR="00A63F1B">
        <w:t>,</w:t>
      </w:r>
      <w:r w:rsidRPr="00AD1C04">
        <w:t xml:space="preserve"> which is related to the quality of </w:t>
      </w:r>
      <w:r w:rsidR="00A63F1B">
        <w:t xml:space="preserve">the </w:t>
      </w:r>
      <w:r w:rsidRPr="00AD1C04">
        <w:t xml:space="preserve">model fitting. The behaviors are required to be discriminable </w:t>
      </w:r>
      <w:r w:rsidR="00A63F1B">
        <w:t>with</w:t>
      </w:r>
      <w:r w:rsidRPr="00AD1C04">
        <w:t xml:space="preserve"> reasonable user data. This means that the survey (see step 2.) used to acquire</w:t>
      </w:r>
      <w:r w:rsidR="00A63F1B">
        <w:t xml:space="preserve"> the</w:t>
      </w:r>
      <w:r w:rsidRPr="00AD1C04">
        <w:t xml:space="preserve"> user data is feasible, that </w:t>
      </w:r>
      <w:r w:rsidR="00EC2EF5">
        <w:t xml:space="preserve">it </w:t>
      </w:r>
      <w:r w:rsidRPr="00AD1C04">
        <w:t xml:space="preserve">is short enough and clear enough. Also, it is clear that two behaviors that are the same in most of </w:t>
      </w:r>
      <w:r w:rsidR="00EC2EF5">
        <w:t xml:space="preserve">the </w:t>
      </w:r>
      <w:r w:rsidRPr="00AD1C04">
        <w:t>end</w:t>
      </w:r>
      <w:r w:rsidR="00EC2EF5">
        <w:t>-</w:t>
      </w:r>
      <w:r w:rsidRPr="00AD1C04">
        <w:t xml:space="preserve">user situations cannot be discriminable. For example, if two genres are both either present </w:t>
      </w:r>
      <w:r w:rsidR="00EC2EF5">
        <w:t>or</w:t>
      </w:r>
      <w:r w:rsidRPr="00AD1C04">
        <w:t xml:space="preserve"> not present in almost all </w:t>
      </w:r>
      <w:r w:rsidR="00EC2EF5">
        <w:t xml:space="preserve">the </w:t>
      </w:r>
      <w:r w:rsidRPr="00AD1C04">
        <w:t>movies selected by users, these associated behaviors cannot be discriminable. To summarize, the behavior definition should rely on a</w:t>
      </w:r>
      <w:r w:rsidR="00EC2EF5">
        <w:t>n</w:t>
      </w:r>
      <w:r w:rsidRPr="00AD1C04">
        <w:t xml:space="preserve"> end</w:t>
      </w:r>
      <w:r w:rsidR="00EC2EF5">
        <w:t>-</w:t>
      </w:r>
      <w:r w:rsidRPr="00AD1C04">
        <w:t xml:space="preserve">user data analysis and on the clear goal of the modeling itself. </w:t>
      </w:r>
    </w:p>
    <w:p w14:paraId="2CC64CF7" w14:textId="6167B536" w:rsidR="00F22884" w:rsidRPr="00AD1C04" w:rsidRDefault="00F22884">
      <w:pPr>
        <w:tabs>
          <w:tab w:val="center" w:pos="4800"/>
          <w:tab w:val="right" w:pos="9500"/>
        </w:tabs>
        <w:ind w:firstLine="720"/>
        <w:rPr>
          <w:rFonts w:ascii="Times New Roman" w:hAnsi="Times New Roman" w:cs="Times New Roman"/>
        </w:rPr>
      </w:pPr>
      <w:r w:rsidRPr="00AD1C04">
        <w:t xml:space="preserve">    2.  </w:t>
      </w:r>
      <w:r w:rsidRPr="00AD1C04">
        <w:rPr>
          <w:i/>
          <w:iCs/>
        </w:rPr>
        <w:t xml:space="preserve"> TPB questionnaire construction.</w:t>
      </w:r>
      <w:r w:rsidRPr="00AD1C04">
        <w:t xml:space="preserve"> The next step is to design a questionnaire for </w:t>
      </w:r>
      <w:r w:rsidR="00EC2EF5">
        <w:t xml:space="preserve">the </w:t>
      </w:r>
      <w:r w:rsidRPr="00AD1C04">
        <w:t xml:space="preserve">end users in order to estimate </w:t>
      </w:r>
      <w:r w:rsidR="00EC2EF5">
        <w:t xml:space="preserve">the </w:t>
      </w:r>
      <w:r w:rsidRPr="00AD1C04">
        <w:t xml:space="preserve">parameters of the model. It must meet the requirements set by </w:t>
      </w:r>
      <w:r w:rsidR="00EC2EF5">
        <w:t xml:space="preserve">the </w:t>
      </w:r>
      <w:r w:rsidRPr="00AD1C04">
        <w:t xml:space="preserve">TPB. We group them into three groups </w:t>
      </w:r>
      <w:r w:rsidR="00EC2EF5">
        <w:t>with respect to:</w:t>
      </w:r>
      <w:r w:rsidR="00EC2EF5" w:rsidRPr="00AD1C04">
        <w:t xml:space="preserve"> </w:t>
      </w:r>
      <w:r w:rsidR="00D05333">
        <w:t>b</w:t>
      </w:r>
      <w:r w:rsidRPr="00AD1C04">
        <w:t xml:space="preserve">ehavioral beliefs (about </w:t>
      </w:r>
      <w:r w:rsidR="00662969">
        <w:t xml:space="preserve">the </w:t>
      </w:r>
      <w:r w:rsidRPr="00AD1C04">
        <w:t xml:space="preserve">consequences of the behavior), normative beliefs (about </w:t>
      </w:r>
      <w:r w:rsidR="00662969">
        <w:t xml:space="preserve">the </w:t>
      </w:r>
      <w:r w:rsidRPr="00AD1C04">
        <w:t xml:space="preserve">expectations of others) and control beliefs (about factors that affect the performance of the behavior). Therefore, this construction requires </w:t>
      </w:r>
      <w:r w:rsidR="00662969">
        <w:t>an in-depth</w:t>
      </w:r>
      <w:r w:rsidR="00662969" w:rsidRPr="00AD1C04">
        <w:t xml:space="preserve"> </w:t>
      </w:r>
      <w:r w:rsidRPr="00AD1C04">
        <w:t xml:space="preserve">domain knowledge of the selected behaviors. The </w:t>
      </w:r>
      <w:r w:rsidR="00662969">
        <w:t>basis</w:t>
      </w:r>
      <w:r w:rsidR="00662969" w:rsidRPr="00AD1C04">
        <w:t xml:space="preserve"> </w:t>
      </w:r>
      <w:r w:rsidRPr="00AD1C04">
        <w:t xml:space="preserve">of all </w:t>
      </w:r>
      <w:r w:rsidR="00662969">
        <w:t xml:space="preserve">the </w:t>
      </w:r>
      <w:r w:rsidRPr="00AD1C04">
        <w:t xml:space="preserve">questions </w:t>
      </w:r>
      <w:r w:rsidR="00662969">
        <w:t>is</w:t>
      </w:r>
      <w:r w:rsidR="00662969" w:rsidRPr="00AD1C04">
        <w:t xml:space="preserve"> </w:t>
      </w:r>
      <w:r w:rsidRPr="00AD1C04">
        <w:t xml:space="preserve">the defined behaviors (see step 1.). The next issue addressed is the specification of </w:t>
      </w:r>
      <w:r w:rsidR="00662969">
        <w:t xml:space="preserve">the </w:t>
      </w:r>
      <w:r w:rsidRPr="00AD1C04">
        <w:t>end</w:t>
      </w:r>
      <w:r w:rsidR="00662969">
        <w:t>-</w:t>
      </w:r>
      <w:r w:rsidRPr="00AD1C04">
        <w:t>user population. Five to six questions are then formulated to assess each of the constructs (attitude, norms, control and intention). For each question, the type of answer is selected. As usual, the next phase is administering a pilot questionnaire</w:t>
      </w:r>
      <w:r w:rsidR="00662969">
        <w:t>,</w:t>
      </w:r>
      <w:r w:rsidRPr="00AD1C04">
        <w:t xml:space="preserve"> its evaluation on a small population</w:t>
      </w:r>
      <w:r w:rsidR="00662969">
        <w:t>,</w:t>
      </w:r>
      <w:r w:rsidRPr="00AD1C04">
        <w:t xml:space="preserve"> follow</w:t>
      </w:r>
      <w:r w:rsidR="00662969">
        <w:t>ed</w:t>
      </w:r>
      <w:r w:rsidRPr="00AD1C04">
        <w:t xml:space="preserve"> by a standard questionnaire construction. </w:t>
      </w:r>
    </w:p>
    <w:p w14:paraId="4E83644A" w14:textId="3BEB848B" w:rsidR="00F22884" w:rsidRPr="00AD1C04" w:rsidRDefault="00F22884">
      <w:pPr>
        <w:tabs>
          <w:tab w:val="center" w:pos="4800"/>
          <w:tab w:val="right" w:pos="9500"/>
        </w:tabs>
        <w:ind w:firstLine="720"/>
        <w:rPr>
          <w:rFonts w:ascii="Times New Roman" w:hAnsi="Times New Roman" w:cs="Times New Roman"/>
        </w:rPr>
      </w:pPr>
      <w:r w:rsidRPr="00AD1C04">
        <w:t xml:space="preserve">    3.  </w:t>
      </w:r>
      <w:r w:rsidRPr="00AD1C04">
        <w:rPr>
          <w:i/>
          <w:iCs/>
        </w:rPr>
        <w:t xml:space="preserve"> Select and build the prediction model.</w:t>
      </w:r>
      <w:r w:rsidRPr="00AD1C04">
        <w:t xml:space="preserve"> According to the constructed questionnaire and </w:t>
      </w:r>
      <w:r w:rsidR="00662969">
        <w:t>the</w:t>
      </w:r>
      <w:r w:rsidRPr="00AD1C04">
        <w:t xml:space="preserve"> set of predefined behaviors, a prediction model is selected. First, the criteria variable indicating the true behavior is constructed. In our example of movie</w:t>
      </w:r>
      <w:r w:rsidR="005D53EB">
        <w:t>-</w:t>
      </w:r>
      <w:r w:rsidRPr="00AD1C04">
        <w:t xml:space="preserve">genre selection, for the first criteria </w:t>
      </w:r>
      <w:r w:rsidR="005D53EB" w:rsidRPr="00F62C6D">
        <w:t xml:space="preserve">the </w:t>
      </w:r>
      <w:r w:rsidRPr="00AD1C04">
        <w:t xml:space="preserve">variable is computed from the </w:t>
      </w:r>
      <w:r w:rsidR="005D53EB">
        <w:t>previous</w:t>
      </w:r>
      <w:r w:rsidR="005D53EB" w:rsidRPr="00AD1C04">
        <w:t xml:space="preserve"> </w:t>
      </w:r>
      <w:r w:rsidRPr="00AD1C04">
        <w:t xml:space="preserve">movie selection of the targeted end users (see Sub. 4.1). For the second model, the criteria variable is simply </w:t>
      </w:r>
      <w:r w:rsidR="005D53EB" w:rsidRPr="001C1D85">
        <w:t xml:space="preserve">the </w:t>
      </w:r>
      <w:r w:rsidRPr="00AD1C04">
        <w:t xml:space="preserve">genre indicator of the most likely selected genre by this end user. Next, the model itself is selected. Typically, the first option considered is </w:t>
      </w:r>
      <w:r w:rsidR="005D53EB">
        <w:t xml:space="preserve">a </w:t>
      </w:r>
      <w:r w:rsidRPr="00AD1C04">
        <w:t>linear regression model</w:t>
      </w:r>
      <w:r w:rsidR="005D53EB">
        <w:t>,</w:t>
      </w:r>
      <w:r w:rsidRPr="00AD1C04">
        <w:t xml:space="preserve"> if </w:t>
      </w:r>
      <w:r w:rsidR="005D53EB">
        <w:t xml:space="preserve">the </w:t>
      </w:r>
      <w:r w:rsidRPr="00AD1C04">
        <w:t>predictor and criteria variables fit the requirements. O</w:t>
      </w:r>
      <w:r w:rsidR="005D53EB">
        <w:t>ther o</w:t>
      </w:r>
      <w:r w:rsidRPr="00AD1C04">
        <w:t xml:space="preserve">ptions </w:t>
      </w:r>
      <w:r w:rsidR="005D53EB">
        <w:t xml:space="preserve">include </w:t>
      </w:r>
      <w:r w:rsidRPr="00AD1C04">
        <w:t xml:space="preserve">linear discriminant analysis, </w:t>
      </w:r>
      <w:r w:rsidR="005D53EB">
        <w:t xml:space="preserve">the </w:t>
      </w:r>
      <w:r w:rsidRPr="00AD1C04">
        <w:t>logit regression model, canonical regression, structural equation modeling</w:t>
      </w:r>
      <w:r w:rsidR="005D53EB">
        <w:t>,</w:t>
      </w:r>
      <w:r w:rsidRPr="00AD1C04">
        <w:t xml:space="preserve"> etc. In general, there is no limitation from the TPB imposed on the model selection. For example, one could apply </w:t>
      </w:r>
      <w:r w:rsidR="005D53EB">
        <w:t xml:space="preserve">a </w:t>
      </w:r>
      <w:r w:rsidRPr="00AD1C04">
        <w:t>neur</w:t>
      </w:r>
      <w:r w:rsidR="004C4C36">
        <w:t>al</w:t>
      </w:r>
      <w:r w:rsidRPr="00AD1C04">
        <w:t xml:space="preserve"> network to model the relationship </w:t>
      </w:r>
      <w:r w:rsidR="005D53EB">
        <w:t>between the</w:t>
      </w:r>
      <w:r w:rsidR="005D53EB" w:rsidRPr="00AD1C04">
        <w:t xml:space="preserve"> </w:t>
      </w:r>
      <w:r w:rsidRPr="00AD1C04">
        <w:t>predictor and criteria variables. However, the explanation power of the selected model also matters</w:t>
      </w:r>
      <w:r w:rsidR="00FE4480">
        <w:t>,</w:t>
      </w:r>
      <w:r w:rsidRPr="00AD1C04">
        <w:t xml:space="preserve"> since the interpretation of the fitted model may provide useful hints for</w:t>
      </w:r>
      <w:r w:rsidR="00FE4480">
        <w:t xml:space="preserve"> a</w:t>
      </w:r>
      <w:r w:rsidRPr="00AD1C04">
        <w:t xml:space="preserve"> further improvement of </w:t>
      </w:r>
      <w:r w:rsidR="004C4C36">
        <w:t xml:space="preserve">the </w:t>
      </w:r>
      <w:r w:rsidRPr="00AD1C04">
        <w:t>user</w:t>
      </w:r>
      <w:r w:rsidR="00FE4480">
        <w:t>-</w:t>
      </w:r>
      <w:r w:rsidRPr="00AD1C04">
        <w:t xml:space="preserve">adaptation procedure. </w:t>
      </w:r>
    </w:p>
    <w:p w14:paraId="21AB4C71" w14:textId="7E02D66E" w:rsidR="00F22884" w:rsidRPr="00AD1C04" w:rsidRDefault="00F22884">
      <w:pPr>
        <w:tabs>
          <w:tab w:val="center" w:pos="4800"/>
          <w:tab w:val="right" w:pos="9500"/>
        </w:tabs>
        <w:ind w:firstLine="720"/>
        <w:rPr>
          <w:rFonts w:ascii="Times New Roman" w:hAnsi="Times New Roman" w:cs="Times New Roman"/>
        </w:rPr>
      </w:pPr>
      <w:r w:rsidRPr="00AD1C04">
        <w:t xml:space="preserve">    4.  </w:t>
      </w:r>
      <w:r w:rsidRPr="00AD1C04">
        <w:rPr>
          <w:i/>
          <w:iCs/>
        </w:rPr>
        <w:t xml:space="preserve"> Interpret the model.</w:t>
      </w:r>
      <w:r w:rsidRPr="00AD1C04">
        <w:t xml:space="preserve"> </w:t>
      </w:r>
      <w:r w:rsidR="00D02182">
        <w:t>The i</w:t>
      </w:r>
      <w:r w:rsidRPr="00AD1C04">
        <w:t xml:space="preserve">nterpretation of </w:t>
      </w:r>
      <w:r w:rsidR="00D02182">
        <w:t xml:space="preserve">the </w:t>
      </w:r>
      <w:r w:rsidRPr="00AD1C04">
        <w:t xml:space="preserve">models </w:t>
      </w:r>
      <w:r w:rsidR="00D02182">
        <w:t>is</w:t>
      </w:r>
      <w:r w:rsidR="00D02182" w:rsidRPr="00AD1C04">
        <w:t xml:space="preserve"> </w:t>
      </w:r>
      <w:r w:rsidRPr="00AD1C04">
        <w:t xml:space="preserve">based on </w:t>
      </w:r>
      <w:r w:rsidR="00D02182">
        <w:t xml:space="preserve">a </w:t>
      </w:r>
      <w:r w:rsidRPr="00AD1C04">
        <w:t xml:space="preserve">standard interpretation of selected models. For instance, </w:t>
      </w:r>
      <w:r w:rsidR="00D02182">
        <w:t xml:space="preserve">the </w:t>
      </w:r>
      <w:r w:rsidRPr="00AD1C04">
        <w:t>linear</w:t>
      </w:r>
      <w:r w:rsidR="00D02182">
        <w:t>-</w:t>
      </w:r>
      <w:r w:rsidRPr="00AD1C04">
        <w:t xml:space="preserve">regression model is interpreted </w:t>
      </w:r>
      <w:r w:rsidRPr="00AD1C04">
        <w:lastRenderedPageBreak/>
        <w:t xml:space="preserve">according to the sign and </w:t>
      </w:r>
      <w:r w:rsidR="00D02182">
        <w:t xml:space="preserve">the </w:t>
      </w:r>
      <w:r w:rsidRPr="00AD1C04">
        <w:t>magnitude of the estimated normalized model coefficients</w:t>
      </w:r>
      <w:r w:rsidR="00D02182">
        <w:t>,</w:t>
      </w:r>
      <w:r w:rsidRPr="00AD1C04">
        <w:t xml:space="preserve"> etc. Again, the main aim of the model is</w:t>
      </w:r>
      <w:r w:rsidR="00D02182">
        <w:t>:</w:t>
      </w:r>
      <w:r w:rsidRPr="00AD1C04">
        <w:t xml:space="preserve"> 1) to gain </w:t>
      </w:r>
      <w:r w:rsidR="00D02182">
        <w:t xml:space="preserve">an </w:t>
      </w:r>
      <w:r w:rsidRPr="00AD1C04">
        <w:t xml:space="preserve">additional insight into the mechanisms behind movie selections, and 2) to improve the performance of </w:t>
      </w:r>
      <w:r w:rsidR="00932667">
        <w:t xml:space="preserve">the </w:t>
      </w:r>
      <w:r w:rsidRPr="00AD1C04">
        <w:t xml:space="preserve">RS. </w:t>
      </w:r>
    </w:p>
    <w:p w14:paraId="43A0518F" w14:textId="77777777" w:rsidR="00F22884" w:rsidRPr="00303F50" w:rsidRDefault="00F22884">
      <w:pPr>
        <w:tabs>
          <w:tab w:val="center" w:pos="4800"/>
          <w:tab w:val="right" w:pos="9500"/>
        </w:tabs>
        <w:ind w:firstLine="720"/>
        <w:jc w:val="both"/>
        <w:rPr>
          <w:rFonts w:ascii="Times New Roman" w:hAnsi="Times New Roman" w:cs="Times New Roman"/>
          <w:rPrChange w:id="89" w:author="Paul McGuiness" w:date="2014-02-02T10:09:00Z">
            <w:rPr>
              <w:rFonts w:ascii="Times New Roman" w:hAnsi="Times New Roman" w:cs="Times New Roman"/>
              <w:noProof/>
            </w:rPr>
          </w:rPrChange>
        </w:rPr>
      </w:pPr>
    </w:p>
    <w:p w14:paraId="7865B1DD" w14:textId="77777777" w:rsidR="00F22884" w:rsidRPr="00303F50" w:rsidRDefault="00F22884">
      <w:pPr>
        <w:tabs>
          <w:tab w:val="center" w:pos="4800"/>
          <w:tab w:val="right" w:pos="9500"/>
        </w:tabs>
        <w:ind w:firstLine="720"/>
        <w:jc w:val="both"/>
        <w:rPr>
          <w:rFonts w:ascii="Times New Roman" w:hAnsi="Times New Roman" w:cs="Times New Roman"/>
          <w:rPrChange w:id="90" w:author="Paul McGuiness" w:date="2014-02-02T10:09:00Z">
            <w:rPr>
              <w:rFonts w:ascii="Times New Roman" w:hAnsi="Times New Roman" w:cs="Times New Roman"/>
              <w:noProof/>
            </w:rPr>
          </w:rPrChange>
        </w:rPr>
      </w:pPr>
    </w:p>
    <w:p w14:paraId="70656019" w14:textId="77777777" w:rsidR="00F22884" w:rsidRPr="00303F50" w:rsidRDefault="00F22884">
      <w:pPr>
        <w:pStyle w:val="Heading2"/>
        <w:tabs>
          <w:tab w:val="center" w:pos="4800"/>
          <w:tab w:val="right" w:pos="9500"/>
        </w:tabs>
        <w:rPr>
          <w:noProof w:val="0"/>
          <w:rPrChange w:id="91" w:author="Paul McGuiness" w:date="2014-02-02T10:09:00Z">
            <w:rPr/>
          </w:rPrChange>
        </w:rPr>
      </w:pPr>
      <w:r w:rsidRPr="00303F50">
        <w:rPr>
          <w:noProof w:val="0"/>
          <w:rPrChange w:id="92" w:author="Paul McGuiness" w:date="2014-02-02T10:09:00Z">
            <w:rPr/>
          </w:rPrChange>
        </w:rPr>
        <w:t xml:space="preserve">3  </w:t>
      </w:r>
      <w:bookmarkStart w:id="93" w:name="GrindEQpgref52ead7997"/>
      <w:bookmarkEnd w:id="93"/>
      <w:r w:rsidRPr="00303F50">
        <w:rPr>
          <w:noProof w:val="0"/>
          <w:rPrChange w:id="94" w:author="Paul McGuiness" w:date="2014-02-02T10:09:00Z">
            <w:rPr/>
          </w:rPrChange>
        </w:rPr>
        <w:t>Materials and Methods</w:t>
      </w:r>
    </w:p>
    <w:p w14:paraId="7C247FD0" w14:textId="77777777" w:rsidR="00F22884" w:rsidRPr="00303F50" w:rsidRDefault="00F22884">
      <w:pPr>
        <w:tabs>
          <w:tab w:val="center" w:pos="4800"/>
          <w:tab w:val="right" w:pos="9500"/>
        </w:tabs>
        <w:ind w:firstLine="720"/>
        <w:jc w:val="both"/>
        <w:rPr>
          <w:rFonts w:ascii="Times New Roman" w:hAnsi="Times New Roman" w:cs="Times New Roman"/>
          <w:rPrChange w:id="95" w:author="Paul McGuiness" w:date="2014-02-02T10:09:00Z">
            <w:rPr>
              <w:rFonts w:ascii="Times New Roman" w:hAnsi="Times New Roman" w:cs="Times New Roman"/>
              <w:noProof/>
            </w:rPr>
          </w:rPrChange>
        </w:rPr>
      </w:pPr>
    </w:p>
    <w:p w14:paraId="1F483B96" w14:textId="77777777" w:rsidR="00F22884" w:rsidRPr="00303F50" w:rsidRDefault="00F22884">
      <w:pPr>
        <w:tabs>
          <w:tab w:val="center" w:pos="4800"/>
          <w:tab w:val="right" w:pos="9500"/>
        </w:tabs>
        <w:ind w:firstLine="720"/>
        <w:jc w:val="both"/>
        <w:rPr>
          <w:rFonts w:ascii="Times New Roman" w:hAnsi="Times New Roman" w:cs="Times New Roman"/>
          <w:rPrChange w:id="96" w:author="Paul McGuiness" w:date="2014-02-02T10:09:00Z">
            <w:rPr>
              <w:rFonts w:ascii="Times New Roman" w:hAnsi="Times New Roman" w:cs="Times New Roman"/>
              <w:noProof/>
            </w:rPr>
          </w:rPrChange>
        </w:rPr>
      </w:pPr>
    </w:p>
    <w:p w14:paraId="3122A80F" w14:textId="77777777" w:rsidR="00F22884" w:rsidRPr="00303F50" w:rsidRDefault="00F22884">
      <w:pPr>
        <w:pStyle w:val="Heading3"/>
        <w:tabs>
          <w:tab w:val="center" w:pos="4800"/>
          <w:tab w:val="right" w:pos="9500"/>
        </w:tabs>
        <w:rPr>
          <w:noProof w:val="0"/>
          <w:rPrChange w:id="97" w:author="Paul McGuiness" w:date="2014-02-02T10:09:00Z">
            <w:rPr/>
          </w:rPrChange>
        </w:rPr>
      </w:pPr>
      <w:r w:rsidRPr="00303F50">
        <w:rPr>
          <w:noProof w:val="0"/>
          <w:rPrChange w:id="98" w:author="Paul McGuiness" w:date="2014-02-02T10:09:00Z">
            <w:rPr/>
          </w:rPrChange>
        </w:rPr>
        <w:t xml:space="preserve">3.1  </w:t>
      </w:r>
      <w:bookmarkStart w:id="99" w:name="GrindEQpgref52ead7998"/>
      <w:bookmarkEnd w:id="99"/>
      <w:r w:rsidRPr="00303F50">
        <w:rPr>
          <w:noProof w:val="0"/>
          <w:rPrChange w:id="100" w:author="Paul McGuiness" w:date="2014-02-02T10:09:00Z">
            <w:rPr/>
          </w:rPrChange>
        </w:rPr>
        <w:t>Participants</w:t>
      </w:r>
    </w:p>
    <w:p w14:paraId="199614A1" w14:textId="77777777" w:rsidR="00F22884" w:rsidRPr="00303F50" w:rsidRDefault="00F22884">
      <w:pPr>
        <w:tabs>
          <w:tab w:val="center" w:pos="4800"/>
          <w:tab w:val="right" w:pos="9500"/>
        </w:tabs>
        <w:ind w:firstLine="720"/>
        <w:jc w:val="both"/>
        <w:rPr>
          <w:rFonts w:ascii="Times New Roman" w:hAnsi="Times New Roman" w:cs="Times New Roman"/>
          <w:rPrChange w:id="101" w:author="Paul McGuiness" w:date="2014-02-02T10:09:00Z">
            <w:rPr>
              <w:rFonts w:ascii="Times New Roman" w:hAnsi="Times New Roman" w:cs="Times New Roman"/>
              <w:noProof/>
            </w:rPr>
          </w:rPrChange>
        </w:rPr>
      </w:pPr>
    </w:p>
    <w:p w14:paraId="2DA21B6A" w14:textId="4FB4F249" w:rsidR="00F22884" w:rsidRPr="00303F50" w:rsidRDefault="00F22884">
      <w:pPr>
        <w:tabs>
          <w:tab w:val="center" w:pos="4800"/>
          <w:tab w:val="right" w:pos="9500"/>
        </w:tabs>
        <w:ind w:firstLine="720"/>
        <w:jc w:val="both"/>
        <w:rPr>
          <w:rFonts w:ascii="Times New Roman" w:hAnsi="Times New Roman" w:cs="Times New Roman"/>
          <w:rPrChange w:id="102" w:author="Paul McGuiness" w:date="2014-02-02T10:09:00Z">
            <w:rPr>
              <w:rFonts w:ascii="Times New Roman" w:hAnsi="Times New Roman" w:cs="Times New Roman"/>
              <w:noProof/>
            </w:rPr>
          </w:rPrChange>
        </w:rPr>
      </w:pPr>
      <w:r w:rsidRPr="00F9219F">
        <w:t>In our experiment we had 28 subjects</w:t>
      </w:r>
      <w:r w:rsidR="00A46B56">
        <w:t>,</w:t>
      </w:r>
      <w:r w:rsidRPr="00F9219F">
        <w:t xml:space="preserve"> aged between 17 and 38 years old (18 males and 10 females). Each of the subjects filled</w:t>
      </w:r>
      <w:r w:rsidR="00D02182">
        <w:t xml:space="preserve"> </w:t>
      </w:r>
      <w:r w:rsidRPr="00F9219F">
        <w:t xml:space="preserve">in a TPB questionnaire using GDrive forms. </w:t>
      </w:r>
      <w:r w:rsidR="00D02182">
        <w:t>The u</w:t>
      </w:r>
      <w:r w:rsidRPr="00F9219F">
        <w:t xml:space="preserve">sers were selected from contributors of </w:t>
      </w:r>
      <w:r w:rsidR="00D02182">
        <w:t xml:space="preserve">the </w:t>
      </w:r>
      <w:r w:rsidRPr="00F9219F">
        <w:t xml:space="preserve">movie ratings in </w:t>
      </w:r>
      <w:r w:rsidR="00D02182">
        <w:t xml:space="preserve">the </w:t>
      </w:r>
      <w:r w:rsidRPr="00F9219F">
        <w:t xml:space="preserve">contextual movie dataset CoMoDa </w:t>
      </w:r>
      <w:r w:rsidRPr="00303F50">
        <w:rPr>
          <w:rPrChange w:id="103" w:author="Paul McGuiness" w:date="2014-02-02T10:09:00Z">
            <w:rPr>
              <w:noProof/>
            </w:rPr>
          </w:rPrChange>
        </w:rPr>
        <w:t>[19].</w:t>
      </w:r>
    </w:p>
    <w:p w14:paraId="3F026A74" w14:textId="77777777" w:rsidR="00F22884" w:rsidRPr="00303F50" w:rsidRDefault="00F22884">
      <w:pPr>
        <w:tabs>
          <w:tab w:val="center" w:pos="4800"/>
          <w:tab w:val="right" w:pos="9500"/>
        </w:tabs>
        <w:ind w:firstLine="720"/>
        <w:jc w:val="both"/>
        <w:rPr>
          <w:rFonts w:ascii="Times New Roman" w:hAnsi="Times New Roman" w:cs="Times New Roman"/>
          <w:rPrChange w:id="104" w:author="Paul McGuiness" w:date="2014-02-02T10:09:00Z">
            <w:rPr>
              <w:rFonts w:ascii="Times New Roman" w:hAnsi="Times New Roman" w:cs="Times New Roman"/>
              <w:noProof/>
            </w:rPr>
          </w:rPrChange>
        </w:rPr>
      </w:pPr>
    </w:p>
    <w:p w14:paraId="5ABABFC7" w14:textId="77777777" w:rsidR="00F22884" w:rsidRPr="00303F50" w:rsidRDefault="00F22884">
      <w:pPr>
        <w:pStyle w:val="Heading3"/>
        <w:tabs>
          <w:tab w:val="center" w:pos="4800"/>
          <w:tab w:val="right" w:pos="9500"/>
        </w:tabs>
        <w:rPr>
          <w:noProof w:val="0"/>
          <w:rPrChange w:id="105" w:author="Paul McGuiness" w:date="2014-02-02T10:09:00Z">
            <w:rPr/>
          </w:rPrChange>
        </w:rPr>
      </w:pPr>
      <w:r w:rsidRPr="00303F50">
        <w:rPr>
          <w:noProof w:val="0"/>
          <w:rPrChange w:id="106" w:author="Paul McGuiness" w:date="2014-02-02T10:09:00Z">
            <w:rPr/>
          </w:rPrChange>
        </w:rPr>
        <w:t xml:space="preserve">3.2  </w:t>
      </w:r>
      <w:bookmarkStart w:id="107" w:name="GrindEQpgref52ead7999"/>
      <w:bookmarkEnd w:id="107"/>
      <w:r w:rsidRPr="00303F50">
        <w:rPr>
          <w:noProof w:val="0"/>
          <w:rPrChange w:id="108" w:author="Paul McGuiness" w:date="2014-02-02T10:09:00Z">
            <w:rPr/>
          </w:rPrChange>
        </w:rPr>
        <w:t>Instruments</w:t>
      </w:r>
    </w:p>
    <w:p w14:paraId="495C14C0" w14:textId="77777777" w:rsidR="00F22884" w:rsidRPr="00303F50" w:rsidRDefault="00F22884">
      <w:pPr>
        <w:tabs>
          <w:tab w:val="center" w:pos="4800"/>
          <w:tab w:val="right" w:pos="9500"/>
        </w:tabs>
        <w:ind w:firstLine="720"/>
        <w:jc w:val="both"/>
        <w:rPr>
          <w:rFonts w:ascii="Times New Roman" w:hAnsi="Times New Roman" w:cs="Times New Roman"/>
          <w:rPrChange w:id="109" w:author="Paul McGuiness" w:date="2014-02-02T10:09:00Z">
            <w:rPr>
              <w:rFonts w:ascii="Times New Roman" w:hAnsi="Times New Roman" w:cs="Times New Roman"/>
              <w:noProof/>
            </w:rPr>
          </w:rPrChange>
        </w:rPr>
      </w:pPr>
    </w:p>
    <w:p w14:paraId="6C94F352" w14:textId="4B652320" w:rsidR="00F22884" w:rsidRPr="00F9219F" w:rsidRDefault="00F22884">
      <w:pPr>
        <w:tabs>
          <w:tab w:val="center" w:pos="4800"/>
          <w:tab w:val="right" w:pos="9500"/>
        </w:tabs>
        <w:ind w:firstLine="720"/>
        <w:jc w:val="both"/>
        <w:rPr>
          <w:rFonts w:ascii="Times New Roman" w:hAnsi="Times New Roman" w:cs="Times New Roman"/>
        </w:rPr>
      </w:pPr>
      <w:r w:rsidRPr="00F9219F">
        <w:t>The constructed TPB questionnaire consists of 49 questions related to beliefs regarding mov</w:t>
      </w:r>
      <w:r w:rsidR="00B3387C">
        <w:t>i</w:t>
      </w:r>
      <w:r w:rsidRPr="00F9219F">
        <w:t xml:space="preserve">e selection and consumption according to </w:t>
      </w:r>
      <w:r w:rsidR="00D02182">
        <w:t xml:space="preserve">the </w:t>
      </w:r>
      <w:r w:rsidRPr="00F9219F">
        <w:t xml:space="preserve">TPB and is available on-line. The filling time was 10 to 12 minutes. Most of the answers were </w:t>
      </w:r>
      <w:r w:rsidR="00C40A23">
        <w:rPr>
          <w:noProof/>
          <w:position w:val="-6"/>
          <w:lang w:val="sl-SI" w:eastAsia="sl-SI"/>
        </w:rPr>
        <w:drawing>
          <wp:inline distT="0" distB="0" distL="0" distR="0" wp14:anchorId="6BB6D1AE" wp14:editId="7825561A">
            <wp:extent cx="116840" cy="170180"/>
            <wp:effectExtent l="0" t="0" r="0" b="127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 cy="170180"/>
                    </a:xfrm>
                    <a:prstGeom prst="rect">
                      <a:avLst/>
                    </a:prstGeom>
                    <a:noFill/>
                    <a:ln>
                      <a:noFill/>
                    </a:ln>
                  </pic:spPr>
                </pic:pic>
              </a:graphicData>
            </a:graphic>
          </wp:inline>
        </w:drawing>
      </w:r>
      <w:r w:rsidR="00D8629D">
        <w:t>-</w:t>
      </w:r>
      <w:r w:rsidRPr="00F9219F">
        <w:t>level Likert scales</w:t>
      </w:r>
      <w:r w:rsidR="00D8629D">
        <w:t>, i.e.,</w:t>
      </w:r>
      <w:r w:rsidRPr="00F9219F">
        <w:t xml:space="preserve"> Not important - Important (38), some were binary (2) and No - </w:t>
      </w:r>
      <w:r w:rsidR="00D8629D">
        <w:t>Y</w:t>
      </w:r>
      <w:r w:rsidRPr="00F9219F">
        <w:t xml:space="preserve">es (7) and some required </w:t>
      </w:r>
      <w:r w:rsidR="00D8629D">
        <w:t xml:space="preserve">a </w:t>
      </w:r>
      <w:r w:rsidRPr="00F9219F">
        <w:t>free</w:t>
      </w:r>
      <w:r w:rsidR="00D8629D">
        <w:t>-</w:t>
      </w:r>
      <w:r w:rsidRPr="00F9219F">
        <w:t>text answer (3).</w:t>
      </w:r>
    </w:p>
    <w:p w14:paraId="29478E5F" w14:textId="77777777" w:rsidR="00F22884" w:rsidRPr="00303F50" w:rsidRDefault="00F22884">
      <w:pPr>
        <w:tabs>
          <w:tab w:val="center" w:pos="4800"/>
          <w:tab w:val="right" w:pos="9500"/>
        </w:tabs>
        <w:ind w:firstLine="720"/>
        <w:jc w:val="both"/>
        <w:rPr>
          <w:rFonts w:ascii="Times New Roman" w:hAnsi="Times New Roman" w:cs="Times New Roman"/>
          <w:rPrChange w:id="110" w:author="Paul McGuiness" w:date="2014-02-02T10:09:00Z">
            <w:rPr>
              <w:rFonts w:ascii="Times New Roman" w:hAnsi="Times New Roman" w:cs="Times New Roman"/>
              <w:noProof/>
            </w:rPr>
          </w:rPrChange>
        </w:rPr>
      </w:pPr>
    </w:p>
    <w:p w14:paraId="392D9679" w14:textId="77777777" w:rsidR="00F22884" w:rsidRPr="00303F50" w:rsidRDefault="00F22884">
      <w:pPr>
        <w:pStyle w:val="Heading2"/>
        <w:tabs>
          <w:tab w:val="center" w:pos="4800"/>
          <w:tab w:val="right" w:pos="9500"/>
        </w:tabs>
        <w:rPr>
          <w:noProof w:val="0"/>
          <w:rPrChange w:id="111" w:author="Paul McGuiness" w:date="2014-02-02T10:09:00Z">
            <w:rPr/>
          </w:rPrChange>
        </w:rPr>
      </w:pPr>
      <w:r w:rsidRPr="00303F50">
        <w:rPr>
          <w:noProof w:val="0"/>
          <w:rPrChange w:id="112" w:author="Paul McGuiness" w:date="2014-02-02T10:09:00Z">
            <w:rPr/>
          </w:rPrChange>
        </w:rPr>
        <w:t xml:space="preserve">4  </w:t>
      </w:r>
      <w:bookmarkStart w:id="113" w:name="GrindEQpgref52ead79910"/>
      <w:bookmarkEnd w:id="113"/>
      <w:r w:rsidRPr="00303F50">
        <w:rPr>
          <w:noProof w:val="0"/>
          <w:rPrChange w:id="114" w:author="Paul McGuiness" w:date="2014-02-02T10:09:00Z">
            <w:rPr/>
          </w:rPrChange>
        </w:rPr>
        <w:t>Results</w:t>
      </w:r>
    </w:p>
    <w:p w14:paraId="24F27022" w14:textId="77777777" w:rsidR="00F22884" w:rsidRPr="00303F50" w:rsidRDefault="00F22884">
      <w:pPr>
        <w:tabs>
          <w:tab w:val="center" w:pos="4800"/>
          <w:tab w:val="right" w:pos="9500"/>
        </w:tabs>
        <w:ind w:firstLine="720"/>
        <w:jc w:val="both"/>
        <w:rPr>
          <w:rFonts w:ascii="Times New Roman" w:hAnsi="Times New Roman" w:cs="Times New Roman"/>
          <w:rPrChange w:id="115" w:author="Paul McGuiness" w:date="2014-02-02T10:09:00Z">
            <w:rPr>
              <w:rFonts w:ascii="Times New Roman" w:hAnsi="Times New Roman" w:cs="Times New Roman"/>
              <w:noProof/>
            </w:rPr>
          </w:rPrChange>
        </w:rPr>
      </w:pPr>
    </w:p>
    <w:p w14:paraId="03C48978" w14:textId="0EB960A3" w:rsidR="00F22884" w:rsidRPr="009142DE" w:rsidRDefault="00F22884">
      <w:pPr>
        <w:tabs>
          <w:tab w:val="center" w:pos="4800"/>
          <w:tab w:val="right" w:pos="9500"/>
        </w:tabs>
        <w:ind w:firstLine="720"/>
        <w:jc w:val="both"/>
        <w:rPr>
          <w:rFonts w:ascii="Times New Roman" w:hAnsi="Times New Roman" w:cs="Times New Roman"/>
          <w:color w:val="984806" w:themeColor="accent6" w:themeShade="80"/>
          <w:rPrChange w:id="116" w:author="Andrej Košir" w:date="2014-02-03T15:55:00Z">
            <w:rPr>
              <w:rFonts w:ascii="Times New Roman" w:hAnsi="Times New Roman" w:cs="Times New Roman"/>
            </w:rPr>
          </w:rPrChange>
        </w:rPr>
      </w:pPr>
      <w:r w:rsidRPr="009142DE">
        <w:rPr>
          <w:color w:val="984806" w:themeColor="accent6" w:themeShade="80"/>
          <w:rPrChange w:id="117" w:author="Andrej Košir" w:date="2014-02-03T15:55:00Z">
            <w:rPr/>
          </w:rPrChange>
        </w:rPr>
        <w:t>As already indicated, the selected behaviors we model</w:t>
      </w:r>
      <w:r w:rsidR="00D8629D" w:rsidRPr="009142DE">
        <w:rPr>
          <w:color w:val="984806" w:themeColor="accent6" w:themeShade="80"/>
          <w:rPrChange w:id="118" w:author="Andrej Košir" w:date="2014-02-03T15:55:00Z">
            <w:rPr/>
          </w:rPrChange>
        </w:rPr>
        <w:t>ed</w:t>
      </w:r>
      <w:r w:rsidRPr="009142DE">
        <w:rPr>
          <w:color w:val="984806" w:themeColor="accent6" w:themeShade="80"/>
          <w:rPrChange w:id="119" w:author="Andrej Košir" w:date="2014-02-03T15:55:00Z">
            <w:rPr/>
          </w:rPrChange>
        </w:rPr>
        <w:t xml:space="preserve"> are </w:t>
      </w:r>
      <w:r w:rsidR="00D8629D" w:rsidRPr="009142DE">
        <w:rPr>
          <w:color w:val="984806" w:themeColor="accent6" w:themeShade="80"/>
          <w:rPrChange w:id="120" w:author="Andrej Košir" w:date="2014-02-03T15:55:00Z">
            <w:rPr/>
          </w:rPrChange>
        </w:rPr>
        <w:t xml:space="preserve">a </w:t>
      </w:r>
      <w:r w:rsidRPr="009142DE">
        <w:rPr>
          <w:color w:val="984806" w:themeColor="accent6" w:themeShade="80"/>
          <w:rPrChange w:id="121" w:author="Andrej Košir" w:date="2014-02-03T15:55:00Z">
            <w:rPr/>
          </w:rPrChange>
        </w:rPr>
        <w:t>selection of three movie genres</w:t>
      </w:r>
      <w:r w:rsidR="00D8629D" w:rsidRPr="009142DE">
        <w:rPr>
          <w:color w:val="984806" w:themeColor="accent6" w:themeShade="80"/>
          <w:rPrChange w:id="122" w:author="Andrej Košir" w:date="2014-02-03T15:55:00Z">
            <w:rPr/>
          </w:rPrChange>
        </w:rPr>
        <w:t>:</w:t>
      </w:r>
      <w:r w:rsidRPr="009142DE">
        <w:rPr>
          <w:color w:val="984806" w:themeColor="accent6" w:themeShade="80"/>
          <w:rPrChange w:id="123" w:author="Andrej Košir" w:date="2014-02-03T15:55:00Z">
            <w:rPr/>
          </w:rPrChange>
        </w:rPr>
        <w:t xml:space="preserve"> drama, action and comedy. In this section we list and briefly explain </w:t>
      </w:r>
      <w:r w:rsidR="00D8629D" w:rsidRPr="009142DE">
        <w:rPr>
          <w:color w:val="984806" w:themeColor="accent6" w:themeShade="80"/>
          <w:rPrChange w:id="124" w:author="Andrej Košir" w:date="2014-02-03T15:55:00Z">
            <w:rPr/>
          </w:rPrChange>
        </w:rPr>
        <w:t xml:space="preserve">the </w:t>
      </w:r>
      <w:r w:rsidRPr="009142DE">
        <w:rPr>
          <w:color w:val="984806" w:themeColor="accent6" w:themeShade="80"/>
          <w:rPrChange w:id="125" w:author="Andrej Košir" w:date="2014-02-03T15:55:00Z">
            <w:rPr/>
          </w:rPrChange>
        </w:rPr>
        <w:t xml:space="preserve">results of </w:t>
      </w:r>
      <w:r w:rsidR="00D8629D" w:rsidRPr="009142DE">
        <w:rPr>
          <w:color w:val="984806" w:themeColor="accent6" w:themeShade="80"/>
          <w:rPrChange w:id="126" w:author="Andrej Košir" w:date="2014-02-03T15:55:00Z">
            <w:rPr/>
          </w:rPrChange>
        </w:rPr>
        <w:t xml:space="preserve">the </w:t>
      </w:r>
      <w:r w:rsidRPr="009142DE">
        <w:rPr>
          <w:color w:val="984806" w:themeColor="accent6" w:themeShade="80"/>
          <w:rPrChange w:id="127" w:author="Andrej Košir" w:date="2014-02-03T15:55:00Z">
            <w:rPr/>
          </w:rPrChange>
        </w:rPr>
        <w:t>TPB model</w:t>
      </w:r>
      <w:r w:rsidR="00D8629D" w:rsidRPr="009142DE">
        <w:rPr>
          <w:color w:val="984806" w:themeColor="accent6" w:themeShade="80"/>
          <w:rPrChange w:id="128" w:author="Andrej Košir" w:date="2014-02-03T15:55:00Z">
            <w:rPr/>
          </w:rPrChange>
        </w:rPr>
        <w:t>’</w:t>
      </w:r>
      <w:r w:rsidRPr="009142DE">
        <w:rPr>
          <w:color w:val="984806" w:themeColor="accent6" w:themeShade="80"/>
          <w:rPrChange w:id="129" w:author="Andrej Košir" w:date="2014-02-03T15:55:00Z">
            <w:rPr/>
          </w:rPrChange>
        </w:rPr>
        <w:t xml:space="preserve">s fitting of user data acquired by the designed questionnaire. We first explain </w:t>
      </w:r>
      <w:r w:rsidR="00D8629D" w:rsidRPr="009142DE">
        <w:rPr>
          <w:color w:val="984806" w:themeColor="accent6" w:themeShade="80"/>
          <w:rPrChange w:id="130" w:author="Andrej Košir" w:date="2014-02-03T15:55:00Z">
            <w:rPr/>
          </w:rPrChange>
        </w:rPr>
        <w:t xml:space="preserve">the </w:t>
      </w:r>
      <w:r w:rsidRPr="009142DE">
        <w:rPr>
          <w:color w:val="984806" w:themeColor="accent6" w:themeShade="80"/>
          <w:rPrChange w:id="131" w:author="Andrej Košir" w:date="2014-02-03T15:55:00Z">
            <w:rPr/>
          </w:rPrChange>
        </w:rPr>
        <w:t>procedures undertaken to measure behavior</w:t>
      </w:r>
      <w:r w:rsidR="00D8629D" w:rsidRPr="009142DE">
        <w:rPr>
          <w:color w:val="984806" w:themeColor="accent6" w:themeShade="80"/>
          <w:rPrChange w:id="132" w:author="Andrej Košir" w:date="2014-02-03T15:55:00Z">
            <w:rPr/>
          </w:rPrChange>
        </w:rPr>
        <w:t>,</w:t>
      </w:r>
      <w:r w:rsidRPr="009142DE">
        <w:rPr>
          <w:color w:val="984806" w:themeColor="accent6" w:themeShade="80"/>
          <w:rPrChange w:id="133" w:author="Andrej Košir" w:date="2014-02-03T15:55:00Z">
            <w:rPr/>
          </w:rPrChange>
        </w:rPr>
        <w:t xml:space="preserve"> </w:t>
      </w:r>
      <w:r w:rsidR="00D8629D" w:rsidRPr="009142DE">
        <w:rPr>
          <w:color w:val="984806" w:themeColor="accent6" w:themeShade="80"/>
          <w:rPrChange w:id="134" w:author="Andrej Košir" w:date="2014-02-03T15:55:00Z">
            <w:rPr/>
          </w:rPrChange>
        </w:rPr>
        <w:t xml:space="preserve">after which </w:t>
      </w:r>
      <w:r w:rsidRPr="009142DE">
        <w:rPr>
          <w:color w:val="984806" w:themeColor="accent6" w:themeShade="80"/>
          <w:rPrChange w:id="135" w:author="Andrej Košir" w:date="2014-02-03T15:55:00Z">
            <w:rPr/>
          </w:rPrChange>
        </w:rPr>
        <w:t xml:space="preserve">we explain how and why we used </w:t>
      </w:r>
      <w:r w:rsidR="00D8629D" w:rsidRPr="009142DE">
        <w:rPr>
          <w:color w:val="984806" w:themeColor="accent6" w:themeShade="80"/>
          <w:rPrChange w:id="136" w:author="Andrej Košir" w:date="2014-02-03T15:55:00Z">
            <w:rPr/>
          </w:rPrChange>
        </w:rPr>
        <w:t xml:space="preserve">the </w:t>
      </w:r>
      <w:r w:rsidRPr="009142DE">
        <w:rPr>
          <w:color w:val="984806" w:themeColor="accent6" w:themeShade="80"/>
          <w:rPrChange w:id="137" w:author="Andrej Košir" w:date="2014-02-03T15:55:00Z">
            <w:rPr/>
          </w:rPrChange>
        </w:rPr>
        <w:t xml:space="preserve">TPB variables </w:t>
      </w:r>
      <w:r w:rsidR="00D8629D" w:rsidRPr="009142DE">
        <w:rPr>
          <w:color w:val="984806" w:themeColor="accent6" w:themeShade="80"/>
          <w:rPrChange w:id="138" w:author="Andrej Košir" w:date="2014-02-03T15:55:00Z">
            <w:rPr/>
          </w:rPrChange>
        </w:rPr>
        <w:t>to model</w:t>
      </w:r>
      <w:r w:rsidRPr="009142DE">
        <w:rPr>
          <w:color w:val="984806" w:themeColor="accent6" w:themeShade="80"/>
          <w:rPrChange w:id="139" w:author="Andrej Košir" w:date="2014-02-03T15:55:00Z">
            <w:rPr/>
          </w:rPrChange>
        </w:rPr>
        <w:t xml:space="preserve"> the behavior.</w:t>
      </w:r>
    </w:p>
    <w:p w14:paraId="25DA6E27" w14:textId="77777777" w:rsidR="00F22884" w:rsidRPr="00303F50" w:rsidRDefault="00F22884">
      <w:pPr>
        <w:tabs>
          <w:tab w:val="center" w:pos="4800"/>
          <w:tab w:val="right" w:pos="9500"/>
        </w:tabs>
        <w:ind w:firstLine="720"/>
        <w:jc w:val="both"/>
        <w:rPr>
          <w:rFonts w:ascii="Times New Roman" w:hAnsi="Times New Roman" w:cs="Times New Roman"/>
          <w:rPrChange w:id="140" w:author="Paul McGuiness" w:date="2014-02-02T10:09:00Z">
            <w:rPr>
              <w:rFonts w:ascii="Times New Roman" w:hAnsi="Times New Roman" w:cs="Times New Roman"/>
              <w:noProof/>
            </w:rPr>
          </w:rPrChange>
        </w:rPr>
      </w:pPr>
    </w:p>
    <w:p w14:paraId="47C0926D" w14:textId="77777777" w:rsidR="00F22884" w:rsidRPr="00303F50" w:rsidRDefault="00F22884">
      <w:pPr>
        <w:pStyle w:val="Heading3"/>
        <w:tabs>
          <w:tab w:val="center" w:pos="4800"/>
          <w:tab w:val="right" w:pos="9500"/>
        </w:tabs>
        <w:rPr>
          <w:noProof w:val="0"/>
          <w:rPrChange w:id="141" w:author="Paul McGuiness" w:date="2014-02-02T10:09:00Z">
            <w:rPr/>
          </w:rPrChange>
        </w:rPr>
      </w:pPr>
      <w:r w:rsidRPr="00303F50">
        <w:rPr>
          <w:noProof w:val="0"/>
          <w:rPrChange w:id="142" w:author="Paul McGuiness" w:date="2014-02-02T10:09:00Z">
            <w:rPr/>
          </w:rPrChange>
        </w:rPr>
        <w:t xml:space="preserve">4.1  </w:t>
      </w:r>
      <w:bookmarkStart w:id="143" w:name="GrindEQpgref52ead79911"/>
      <w:bookmarkEnd w:id="143"/>
      <w:r w:rsidRPr="00303F50">
        <w:rPr>
          <w:noProof w:val="0"/>
          <w:rPrChange w:id="144" w:author="Paul McGuiness" w:date="2014-02-02T10:09:00Z">
            <w:rPr/>
          </w:rPrChange>
        </w:rPr>
        <w:t>Construction of criteria</w:t>
      </w:r>
    </w:p>
    <w:p w14:paraId="41BE4BA5" w14:textId="77777777" w:rsidR="00F22884" w:rsidRPr="00303F50" w:rsidRDefault="00F22884">
      <w:pPr>
        <w:tabs>
          <w:tab w:val="center" w:pos="4800"/>
          <w:tab w:val="right" w:pos="9500"/>
        </w:tabs>
        <w:ind w:firstLine="720"/>
        <w:jc w:val="both"/>
        <w:rPr>
          <w:rFonts w:ascii="Times New Roman" w:hAnsi="Times New Roman" w:cs="Times New Roman"/>
          <w:rPrChange w:id="145" w:author="Paul McGuiness" w:date="2014-02-02T10:09:00Z">
            <w:rPr>
              <w:rFonts w:ascii="Times New Roman" w:hAnsi="Times New Roman" w:cs="Times New Roman"/>
              <w:noProof/>
            </w:rPr>
          </w:rPrChange>
        </w:rPr>
      </w:pPr>
    </w:p>
    <w:p w14:paraId="3C68CFEF" w14:textId="61EC7A21" w:rsidR="00F22884" w:rsidRPr="009142DE" w:rsidRDefault="00F22884">
      <w:pPr>
        <w:tabs>
          <w:tab w:val="center" w:pos="4800"/>
          <w:tab w:val="right" w:pos="9500"/>
        </w:tabs>
        <w:ind w:firstLine="720"/>
        <w:jc w:val="both"/>
        <w:rPr>
          <w:rFonts w:ascii="Times New Roman" w:hAnsi="Times New Roman" w:cs="Times New Roman"/>
        </w:rPr>
      </w:pPr>
      <w:r w:rsidRPr="009142DE">
        <w:t>We describe the ground</w:t>
      </w:r>
      <w:r w:rsidR="00B3387C">
        <w:t>-</w:t>
      </w:r>
      <w:r w:rsidRPr="009142DE">
        <w:t xml:space="preserve">truth user behavior </w:t>
      </w:r>
      <w:r w:rsidR="00A44CE9">
        <w:t>with</w:t>
      </w:r>
      <w:r w:rsidR="00A44CE9" w:rsidRPr="009142DE">
        <w:t xml:space="preserve"> </w:t>
      </w:r>
      <w:r w:rsidRPr="009142DE">
        <w:t xml:space="preserve">two criteria variables determined from </w:t>
      </w:r>
      <w:r w:rsidR="00A44CE9">
        <w:t xml:space="preserve">the </w:t>
      </w:r>
      <w:r w:rsidR="00A44CE9" w:rsidRPr="001A0635">
        <w:t>user</w:t>
      </w:r>
      <w:r w:rsidR="00A44CE9">
        <w:t>’s</w:t>
      </w:r>
      <w:r w:rsidR="00A44CE9" w:rsidRPr="001A0635">
        <w:t xml:space="preserve"> </w:t>
      </w:r>
      <w:r w:rsidRPr="009142DE">
        <w:t xml:space="preserve">known </w:t>
      </w:r>
      <w:r w:rsidR="00A44CE9">
        <w:t>previous</w:t>
      </w:r>
      <w:r w:rsidRPr="009142DE">
        <w:t xml:space="preserve"> movie selections and ratings </w:t>
      </w:r>
      <w:r w:rsidR="00A44CE9">
        <w:t xml:space="preserve">that </w:t>
      </w:r>
      <w:r w:rsidRPr="009142DE">
        <w:t xml:space="preserve">they provided for the </w:t>
      </w:r>
      <w:r w:rsidR="00A44CE9" w:rsidRPr="0081395A">
        <w:t xml:space="preserve">CoMoDa </w:t>
      </w:r>
      <w:r w:rsidRPr="009142DE">
        <w:t>dataset [19]. Each of the rated movie</w:t>
      </w:r>
      <w:r w:rsidR="00A44CE9">
        <w:t>s</w:t>
      </w:r>
      <w:r w:rsidRPr="009142DE">
        <w:t xml:space="preserve"> in the dataset has three genres assigned to it. The first one is </w:t>
      </w:r>
      <w:r w:rsidR="00A44CE9">
        <w:t xml:space="preserve">the </w:t>
      </w:r>
      <w:r w:rsidRPr="009142DE">
        <w:t xml:space="preserve">genre scores denoted by </w:t>
      </w:r>
      <w:r w:rsidR="00C40A23">
        <w:rPr>
          <w:noProof/>
          <w:position w:val="-10"/>
          <w:lang w:val="sl-SI" w:eastAsia="sl-SI"/>
        </w:rPr>
        <w:drawing>
          <wp:inline distT="0" distB="0" distL="0" distR="0" wp14:anchorId="5F96E609" wp14:editId="0D431795">
            <wp:extent cx="574040" cy="201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 cy="201930"/>
                    </a:xfrm>
                    <a:prstGeom prst="rect">
                      <a:avLst/>
                    </a:prstGeom>
                    <a:noFill/>
                    <a:ln>
                      <a:noFill/>
                    </a:ln>
                  </pic:spPr>
                </pic:pic>
              </a:graphicData>
            </a:graphic>
          </wp:inline>
        </w:drawing>
      </w:r>
      <w:r w:rsidR="00A44CE9">
        <w:rPr>
          <w:position w:val="-10"/>
        </w:rPr>
        <w:t>,</w:t>
      </w:r>
      <w:r w:rsidRPr="009142DE">
        <w:t xml:space="preserve"> where </w:t>
      </w:r>
      <w:r w:rsidR="00C40A23">
        <w:rPr>
          <w:noProof/>
          <w:position w:val="-6"/>
          <w:lang w:val="sl-SI" w:eastAsia="sl-SI"/>
        </w:rPr>
        <w:drawing>
          <wp:inline distT="0" distB="0" distL="0" distR="0" wp14:anchorId="3B03E1C7" wp14:editId="674D73E1">
            <wp:extent cx="127635" cy="13843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9142DE">
        <w:t xml:space="preserve"> is </w:t>
      </w:r>
      <w:r w:rsidR="00DB11EC">
        <w:t xml:space="preserve">the </w:t>
      </w:r>
      <w:r w:rsidRPr="009142DE">
        <w:t xml:space="preserve">user and </w:t>
      </w:r>
      <w:r w:rsidR="00C40A23">
        <w:rPr>
          <w:noProof/>
          <w:position w:val="-10"/>
          <w:lang w:val="sl-SI" w:eastAsia="sl-SI"/>
        </w:rPr>
        <w:drawing>
          <wp:inline distT="0" distB="0" distL="0" distR="0" wp14:anchorId="1EF96876" wp14:editId="14288AA3">
            <wp:extent cx="1732915" cy="20193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2915" cy="201930"/>
                    </a:xfrm>
                    <a:prstGeom prst="rect">
                      <a:avLst/>
                    </a:prstGeom>
                    <a:noFill/>
                    <a:ln>
                      <a:noFill/>
                    </a:ln>
                  </pic:spPr>
                </pic:pic>
              </a:graphicData>
            </a:graphic>
          </wp:inline>
        </w:drawing>
      </w:r>
      <w:r w:rsidRPr="009142DE">
        <w:t xml:space="preserve"> is the movie genre. It is defined as a ratio between the number of movies selected having </w:t>
      </w:r>
      <w:r w:rsidR="00A44CE9">
        <w:t xml:space="preserve">the </w:t>
      </w:r>
      <w:r w:rsidRPr="009142DE">
        <w:t xml:space="preserve">genre </w:t>
      </w:r>
      <w:r w:rsidR="00C40A23">
        <w:rPr>
          <w:noProof/>
          <w:position w:val="-10"/>
          <w:lang w:val="sl-SI" w:eastAsia="sl-SI"/>
        </w:rPr>
        <w:drawing>
          <wp:inline distT="0" distB="0" distL="0" distR="0" wp14:anchorId="61293030" wp14:editId="4465977B">
            <wp:extent cx="138430" cy="170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9142DE">
        <w:t xml:space="preserve"> and the number of all </w:t>
      </w:r>
      <w:r w:rsidR="00A44CE9">
        <w:t xml:space="preserve">the </w:t>
      </w:r>
      <w:r w:rsidRPr="009142DE">
        <w:t xml:space="preserve">genre (movie) selections. For example, if a user </w:t>
      </w:r>
      <w:r w:rsidR="00C40A23">
        <w:rPr>
          <w:noProof/>
          <w:position w:val="-6"/>
          <w:lang w:val="sl-SI" w:eastAsia="sl-SI"/>
        </w:rPr>
        <w:drawing>
          <wp:inline distT="0" distB="0" distL="0" distR="0" wp14:anchorId="042A798F" wp14:editId="744815EA">
            <wp:extent cx="127635" cy="1384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9142DE">
        <w:t xml:space="preserve"> has rated </w:t>
      </w:r>
      <w:r w:rsidR="00C40A23">
        <w:rPr>
          <w:noProof/>
          <w:position w:val="-6"/>
          <w:lang w:val="sl-SI" w:eastAsia="sl-SI"/>
        </w:rPr>
        <w:drawing>
          <wp:inline distT="0" distB="0" distL="0" distR="0" wp14:anchorId="6C860770" wp14:editId="70C90B63">
            <wp:extent cx="191135" cy="170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sidRPr="009142DE">
        <w:t xml:space="preserve"> drama movies and provide</w:t>
      </w:r>
      <w:r w:rsidR="00A44CE9">
        <w:t>s</w:t>
      </w:r>
      <w:r w:rsidRPr="009142DE">
        <w:t xml:space="preserve"> </w:t>
      </w:r>
      <w:r w:rsidR="00C40A23">
        <w:rPr>
          <w:noProof/>
          <w:position w:val="-6"/>
          <w:lang w:val="sl-SI" w:eastAsia="sl-SI"/>
        </w:rPr>
        <w:drawing>
          <wp:inline distT="0" distB="0" distL="0" distR="0" wp14:anchorId="6CD83F22" wp14:editId="3D6F7704">
            <wp:extent cx="191135" cy="170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sidRPr="009142DE">
        <w:t xml:space="preserve"> ratings </w:t>
      </w:r>
      <w:r w:rsidR="00A44CE9">
        <w:t>for</w:t>
      </w:r>
      <w:r w:rsidR="00A44CE9" w:rsidRPr="009142DE">
        <w:t xml:space="preserve"> </w:t>
      </w:r>
      <w:r w:rsidRPr="009142DE">
        <w:t xml:space="preserve">the database, we have </w:t>
      </w:r>
      <w:r w:rsidR="00C40A23">
        <w:rPr>
          <w:noProof/>
          <w:position w:val="-10"/>
          <w:lang w:val="sl-SI" w:eastAsia="sl-SI"/>
        </w:rPr>
        <w:drawing>
          <wp:inline distT="0" distB="0" distL="0" distR="0" wp14:anchorId="3EFAE779" wp14:editId="7E983507">
            <wp:extent cx="2190115" cy="20193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115" cy="201930"/>
                    </a:xfrm>
                    <a:prstGeom prst="rect">
                      <a:avLst/>
                    </a:prstGeom>
                    <a:noFill/>
                    <a:ln>
                      <a:noFill/>
                    </a:ln>
                  </pic:spPr>
                </pic:pic>
              </a:graphicData>
            </a:graphic>
          </wp:inline>
        </w:drawing>
      </w:r>
      <w:r w:rsidR="00A44CE9">
        <w:rPr>
          <w:position w:val="-10"/>
        </w:rPr>
        <w:t>,</w:t>
      </w:r>
      <w:r w:rsidRPr="009142DE">
        <w:t xml:space="preserve"> since every movie selection means a selection of three genres.</w:t>
      </w:r>
    </w:p>
    <w:p w14:paraId="1BFDD93F" w14:textId="72939CDE" w:rsidR="00F22884" w:rsidRPr="009142DE" w:rsidRDefault="00F22884">
      <w:pPr>
        <w:tabs>
          <w:tab w:val="center" w:pos="4800"/>
          <w:tab w:val="right" w:pos="9500"/>
        </w:tabs>
        <w:ind w:firstLine="720"/>
        <w:jc w:val="both"/>
        <w:rPr>
          <w:rFonts w:ascii="Times New Roman" w:hAnsi="Times New Roman" w:cs="Times New Roman"/>
        </w:rPr>
      </w:pPr>
      <w:r w:rsidRPr="009142DE">
        <w:t xml:space="preserve">The next criteria variable we introduce is genre membership </w:t>
      </w:r>
      <w:r w:rsidR="00C40A23">
        <w:rPr>
          <w:noProof/>
          <w:position w:val="-10"/>
          <w:lang w:val="sl-SI" w:eastAsia="sl-SI"/>
        </w:rPr>
        <w:drawing>
          <wp:inline distT="0" distB="0" distL="0" distR="0" wp14:anchorId="3A8EEAFE" wp14:editId="5EA171B2">
            <wp:extent cx="446405" cy="201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 cy="201930"/>
                    </a:xfrm>
                    <a:prstGeom prst="rect">
                      <a:avLst/>
                    </a:prstGeom>
                    <a:noFill/>
                    <a:ln>
                      <a:noFill/>
                    </a:ln>
                  </pic:spPr>
                </pic:pic>
              </a:graphicData>
            </a:graphic>
          </wp:inline>
        </w:drawing>
      </w:r>
      <w:r w:rsidR="001C3745">
        <w:t xml:space="preserve">, </w:t>
      </w:r>
      <w:r w:rsidRPr="009142DE">
        <w:t xml:space="preserve">where </w:t>
      </w:r>
      <w:r w:rsidR="00C40A23">
        <w:rPr>
          <w:noProof/>
          <w:position w:val="-6"/>
          <w:lang w:val="sl-SI" w:eastAsia="sl-SI"/>
        </w:rPr>
        <w:drawing>
          <wp:inline distT="0" distB="0" distL="0" distR="0" wp14:anchorId="17D9EA8B" wp14:editId="56A8AFE2">
            <wp:extent cx="127635" cy="1384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00DB11EC">
        <w:rPr>
          <w:position w:val="-6"/>
        </w:rPr>
        <w:t xml:space="preserve"> is the </w:t>
      </w:r>
      <w:r w:rsidR="00DB11EC">
        <w:rPr>
          <w:position w:val="-6"/>
        </w:rPr>
        <w:lastRenderedPageBreak/>
        <w:t>user</w:t>
      </w:r>
      <w:r w:rsidRPr="009142DE">
        <w:t xml:space="preserve">. </w:t>
      </w:r>
      <w:r w:rsidR="001C3745">
        <w:t>The i</w:t>
      </w:r>
      <w:r w:rsidRPr="009142DE">
        <w:t xml:space="preserve">ndexes of </w:t>
      </w:r>
      <w:r w:rsidR="001C3745">
        <w:t xml:space="preserve">the </w:t>
      </w:r>
      <w:r w:rsidRPr="009142DE">
        <w:t xml:space="preserve">genres (also </w:t>
      </w:r>
      <w:r w:rsidR="001C3745">
        <w:t xml:space="preserve">the </w:t>
      </w:r>
      <w:r w:rsidRPr="009142DE">
        <w:t xml:space="preserve">behaviors in our case) are </w:t>
      </w:r>
      <w:r w:rsidR="00C40A23">
        <w:rPr>
          <w:noProof/>
          <w:position w:val="-14"/>
          <w:lang w:val="sl-SI" w:eastAsia="sl-SI"/>
        </w:rPr>
        <w:drawing>
          <wp:inline distT="0" distB="0" distL="0" distR="0" wp14:anchorId="1E0788ED" wp14:editId="25F1E2CE">
            <wp:extent cx="690880" cy="244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0880" cy="244475"/>
                    </a:xfrm>
                    <a:prstGeom prst="rect">
                      <a:avLst/>
                    </a:prstGeom>
                    <a:noFill/>
                    <a:ln>
                      <a:noFill/>
                    </a:ln>
                  </pic:spPr>
                </pic:pic>
              </a:graphicData>
            </a:graphic>
          </wp:inline>
        </w:drawing>
      </w:r>
      <w:r w:rsidRPr="009142DE">
        <w:t xml:space="preserve">, </w:t>
      </w:r>
      <w:r w:rsidR="00C40A23">
        <w:rPr>
          <w:noProof/>
          <w:position w:val="-14"/>
          <w:lang w:val="sl-SI" w:eastAsia="sl-SI"/>
        </w:rPr>
        <w:drawing>
          <wp:inline distT="0" distB="0" distL="0" distR="0" wp14:anchorId="221CA8F1" wp14:editId="116E0979">
            <wp:extent cx="712470" cy="244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2470" cy="244475"/>
                    </a:xfrm>
                    <a:prstGeom prst="rect">
                      <a:avLst/>
                    </a:prstGeom>
                    <a:noFill/>
                    <a:ln>
                      <a:noFill/>
                    </a:ln>
                  </pic:spPr>
                </pic:pic>
              </a:graphicData>
            </a:graphic>
          </wp:inline>
        </w:drawing>
      </w:r>
      <w:r w:rsidRPr="009142DE">
        <w:t xml:space="preserve"> and </w:t>
      </w:r>
      <w:r w:rsidR="00C40A23">
        <w:rPr>
          <w:noProof/>
          <w:position w:val="-14"/>
          <w:lang w:val="sl-SI" w:eastAsia="sl-SI"/>
        </w:rPr>
        <w:drawing>
          <wp:inline distT="0" distB="0" distL="0" distR="0" wp14:anchorId="4089EBE9" wp14:editId="5BC44107">
            <wp:extent cx="744220" cy="244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4220" cy="244475"/>
                    </a:xfrm>
                    <a:prstGeom prst="rect">
                      <a:avLst/>
                    </a:prstGeom>
                    <a:noFill/>
                    <a:ln>
                      <a:noFill/>
                    </a:ln>
                  </pic:spPr>
                </pic:pic>
              </a:graphicData>
            </a:graphic>
          </wp:inline>
        </w:drawing>
      </w:r>
      <w:r w:rsidRPr="009142DE">
        <w:t xml:space="preserve">. </w:t>
      </w:r>
      <w:r w:rsidR="00C40A23">
        <w:rPr>
          <w:noProof/>
          <w:position w:val="-10"/>
          <w:lang w:val="sl-SI" w:eastAsia="sl-SI"/>
        </w:rPr>
        <w:drawing>
          <wp:inline distT="0" distB="0" distL="0" distR="0" wp14:anchorId="062C12A1" wp14:editId="6B7D3F6F">
            <wp:extent cx="446405" cy="2019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405" cy="201930"/>
                    </a:xfrm>
                    <a:prstGeom prst="rect">
                      <a:avLst/>
                    </a:prstGeom>
                    <a:noFill/>
                    <a:ln>
                      <a:noFill/>
                    </a:ln>
                  </pic:spPr>
                </pic:pic>
              </a:graphicData>
            </a:graphic>
          </wp:inline>
        </w:drawing>
      </w:r>
      <w:r w:rsidRPr="009142DE">
        <w:t xml:space="preserve"> is defined as the index of </w:t>
      </w:r>
      <w:r w:rsidR="001C3745">
        <w:t xml:space="preserve">the </w:t>
      </w:r>
      <w:r w:rsidRPr="009142DE">
        <w:t>user</w:t>
      </w:r>
      <w:r w:rsidR="001C3745">
        <w:t>’</w:t>
      </w:r>
      <w:r w:rsidRPr="009142DE">
        <w:t xml:space="preserve">s preferred genre for which </w:t>
      </w:r>
      <w:r w:rsidR="001C3745">
        <w:t xml:space="preserve">the </w:t>
      </w:r>
      <w:r w:rsidRPr="009142DE">
        <w:t>user</w:t>
      </w:r>
      <w:r w:rsidR="001C3745">
        <w:t>’</w:t>
      </w:r>
      <w:r w:rsidRPr="009142DE">
        <w:t xml:space="preserve">s expected rating is the highest. These expected scores are computed from </w:t>
      </w:r>
      <w:r w:rsidR="001C3745">
        <w:t xml:space="preserve">the </w:t>
      </w:r>
      <w:r w:rsidRPr="009142DE">
        <w:t>user</w:t>
      </w:r>
      <w:r w:rsidR="001C3745">
        <w:t>’</w:t>
      </w:r>
      <w:r w:rsidRPr="009142DE">
        <w:t xml:space="preserve">s </w:t>
      </w:r>
      <w:r w:rsidR="001C3745">
        <w:t>previous</w:t>
      </w:r>
      <w:r w:rsidR="001C3745" w:rsidRPr="009142DE">
        <w:t xml:space="preserve"> </w:t>
      </w:r>
      <w:r w:rsidRPr="009142DE">
        <w:t xml:space="preserve">genre ratings. Here we assume that </w:t>
      </w:r>
      <w:r w:rsidR="001C3745">
        <w:t xml:space="preserve">the </w:t>
      </w:r>
      <w:r w:rsidRPr="009142DE">
        <w:t xml:space="preserve">user has rated mostly movies with </w:t>
      </w:r>
      <w:r w:rsidR="001C3745">
        <w:t xml:space="preserve">the </w:t>
      </w:r>
      <w:r w:rsidRPr="009142DE">
        <w:t xml:space="preserve">genres </w:t>
      </w:r>
      <w:r w:rsidR="0067345B">
        <w:t xml:space="preserve">that </w:t>
      </w:r>
      <w:r w:rsidRPr="009142DE">
        <w:t>he</w:t>
      </w:r>
      <w:r w:rsidR="001C3745">
        <w:t>/she</w:t>
      </w:r>
      <w:r w:rsidRPr="009142DE">
        <w:t xml:space="preserve"> prefers since the rating</w:t>
      </w:r>
      <w:r w:rsidR="001C3745">
        <w:t>s</w:t>
      </w:r>
      <w:r w:rsidRPr="009142DE">
        <w:t xml:space="preserve"> in the dataset are collected for movies </w:t>
      </w:r>
      <w:r w:rsidR="0067345B">
        <w:t xml:space="preserve">that </w:t>
      </w:r>
      <w:r w:rsidRPr="009142DE">
        <w:t xml:space="preserve">the user </w:t>
      </w:r>
      <w:r w:rsidR="0067345B">
        <w:t>chose</w:t>
      </w:r>
      <w:r w:rsidR="0067345B" w:rsidRPr="009142DE">
        <w:t xml:space="preserve"> </w:t>
      </w:r>
      <w:r w:rsidRPr="009142DE">
        <w:t>to see</w:t>
      </w:r>
      <w:r w:rsidR="0067345B">
        <w:t>,</w:t>
      </w:r>
      <w:r w:rsidRPr="009142DE">
        <w:t xml:space="preserve"> and not </w:t>
      </w:r>
      <w:r w:rsidR="0067345B">
        <w:t>based on</w:t>
      </w:r>
      <w:r w:rsidR="0067345B" w:rsidRPr="009142DE">
        <w:t xml:space="preserve"> </w:t>
      </w:r>
      <w:r w:rsidRPr="009142DE">
        <w:t xml:space="preserve">our recommendation. For example, if a user </w:t>
      </w:r>
      <w:r w:rsidR="00C40A23">
        <w:rPr>
          <w:noProof/>
          <w:position w:val="-6"/>
          <w:lang w:val="sl-SI" w:eastAsia="sl-SI"/>
        </w:rPr>
        <w:drawing>
          <wp:inline distT="0" distB="0" distL="0" distR="0" wp14:anchorId="63D35AD1" wp14:editId="2F377183">
            <wp:extent cx="127635" cy="1384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635" cy="138430"/>
                    </a:xfrm>
                    <a:prstGeom prst="rect">
                      <a:avLst/>
                    </a:prstGeom>
                    <a:noFill/>
                    <a:ln>
                      <a:noFill/>
                    </a:ln>
                  </pic:spPr>
                </pic:pic>
              </a:graphicData>
            </a:graphic>
          </wp:inline>
        </w:drawing>
      </w:r>
      <w:r w:rsidRPr="009142DE">
        <w:t xml:space="preserve"> has rated </w:t>
      </w:r>
      <w:r w:rsidR="00C40A23">
        <w:rPr>
          <w:noProof/>
          <w:position w:val="-6"/>
          <w:lang w:val="sl-SI" w:eastAsia="sl-SI"/>
        </w:rPr>
        <w:drawing>
          <wp:inline distT="0" distB="0" distL="0" distR="0" wp14:anchorId="3E4FE3D6" wp14:editId="5036C3E7">
            <wp:extent cx="191135" cy="1701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sidRPr="009142DE">
        <w:t xml:space="preserve"> drama movies and his</w:t>
      </w:r>
      <w:r w:rsidR="0067345B">
        <w:t>/her</w:t>
      </w:r>
      <w:r w:rsidRPr="009142DE">
        <w:t xml:space="preserve"> average rating for these movies is</w:t>
      </w:r>
      <w:r w:rsidR="00C40A23">
        <w:rPr>
          <w:noProof/>
          <w:position w:val="-6"/>
          <w:lang w:val="sl-SI" w:eastAsia="sl-SI"/>
        </w:rPr>
        <w:drawing>
          <wp:inline distT="0" distB="0" distL="0" distR="0" wp14:anchorId="19E44F67" wp14:editId="66E550FF">
            <wp:extent cx="318770" cy="170180"/>
            <wp:effectExtent l="0" t="0" r="508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r w:rsidRPr="009142DE">
        <w:t xml:space="preserve"> </w:t>
      </w:r>
      <w:r w:rsidR="00D5419F">
        <w:t xml:space="preserve">, </w:t>
      </w:r>
      <w:r w:rsidRPr="009142DE">
        <w:t xml:space="preserve">while </w:t>
      </w:r>
      <w:r w:rsidR="00E65DC1">
        <w:t xml:space="preserve">the </w:t>
      </w:r>
      <w:r w:rsidRPr="009142DE">
        <w:t xml:space="preserve">average ratings for action and comedy are lower, we set </w:t>
      </w:r>
      <w:r w:rsidR="00C40A23">
        <w:rPr>
          <w:noProof/>
          <w:position w:val="-14"/>
          <w:lang w:val="sl-SI" w:eastAsia="sl-SI"/>
        </w:rPr>
        <w:drawing>
          <wp:inline distT="0" distB="0" distL="0" distR="0" wp14:anchorId="66C6E0E8" wp14:editId="35F0F79F">
            <wp:extent cx="1201420" cy="244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1420" cy="244475"/>
                    </a:xfrm>
                    <a:prstGeom prst="rect">
                      <a:avLst/>
                    </a:prstGeom>
                    <a:noFill/>
                    <a:ln>
                      <a:noFill/>
                    </a:ln>
                  </pic:spPr>
                </pic:pic>
              </a:graphicData>
            </a:graphic>
          </wp:inline>
        </w:drawing>
      </w:r>
      <w:r w:rsidRPr="009142DE">
        <w:t>.</w:t>
      </w:r>
    </w:p>
    <w:p w14:paraId="7483FC0F" w14:textId="77777777" w:rsidR="00F22884" w:rsidRPr="00303F50" w:rsidRDefault="00F22884">
      <w:pPr>
        <w:tabs>
          <w:tab w:val="center" w:pos="4800"/>
          <w:tab w:val="right" w:pos="9500"/>
        </w:tabs>
        <w:ind w:firstLine="720"/>
        <w:jc w:val="both"/>
        <w:rPr>
          <w:rFonts w:ascii="Times New Roman" w:hAnsi="Times New Roman" w:cs="Times New Roman"/>
          <w:rPrChange w:id="146" w:author="Paul McGuiness" w:date="2014-02-02T10:09:00Z">
            <w:rPr>
              <w:rFonts w:ascii="Times New Roman" w:hAnsi="Times New Roman" w:cs="Times New Roman"/>
              <w:noProof/>
            </w:rPr>
          </w:rPrChange>
        </w:rPr>
      </w:pPr>
    </w:p>
    <w:p w14:paraId="0669B1CE" w14:textId="77777777" w:rsidR="00F22884" w:rsidRPr="00303F50" w:rsidRDefault="00F22884">
      <w:pPr>
        <w:pStyle w:val="Heading3"/>
        <w:tabs>
          <w:tab w:val="center" w:pos="4800"/>
          <w:tab w:val="right" w:pos="9500"/>
        </w:tabs>
        <w:rPr>
          <w:noProof w:val="0"/>
          <w:rPrChange w:id="147" w:author="Paul McGuiness" w:date="2014-02-02T10:09:00Z">
            <w:rPr/>
          </w:rPrChange>
        </w:rPr>
      </w:pPr>
      <w:r w:rsidRPr="00303F50">
        <w:rPr>
          <w:noProof w:val="0"/>
          <w:rPrChange w:id="148" w:author="Paul McGuiness" w:date="2014-02-02T10:09:00Z">
            <w:rPr/>
          </w:rPrChange>
        </w:rPr>
        <w:t xml:space="preserve">4.2  </w:t>
      </w:r>
      <w:bookmarkStart w:id="149" w:name="GrindEQpgref52ead79912"/>
      <w:bookmarkEnd w:id="149"/>
      <w:r w:rsidRPr="00303F50">
        <w:rPr>
          <w:noProof w:val="0"/>
          <w:rPrChange w:id="150" w:author="Paul McGuiness" w:date="2014-02-02T10:09:00Z">
            <w:rPr/>
          </w:rPrChange>
        </w:rPr>
        <w:t>Construction of predictor variables</w:t>
      </w:r>
    </w:p>
    <w:p w14:paraId="1FD6E41C" w14:textId="77777777" w:rsidR="00F22884" w:rsidRPr="00303F50" w:rsidRDefault="00F22884">
      <w:pPr>
        <w:tabs>
          <w:tab w:val="center" w:pos="4800"/>
          <w:tab w:val="right" w:pos="9500"/>
        </w:tabs>
        <w:ind w:firstLine="720"/>
        <w:jc w:val="both"/>
        <w:rPr>
          <w:rFonts w:ascii="Times New Roman" w:hAnsi="Times New Roman" w:cs="Times New Roman"/>
          <w:rPrChange w:id="151" w:author="Paul McGuiness" w:date="2014-02-02T10:09:00Z">
            <w:rPr>
              <w:rFonts w:ascii="Times New Roman" w:hAnsi="Times New Roman" w:cs="Times New Roman"/>
              <w:noProof/>
            </w:rPr>
          </w:rPrChange>
        </w:rPr>
      </w:pPr>
    </w:p>
    <w:p w14:paraId="11F9C976" w14:textId="7AB16925" w:rsidR="00F22884" w:rsidRPr="009142DE" w:rsidRDefault="00F22884">
      <w:pPr>
        <w:tabs>
          <w:tab w:val="center" w:pos="4800"/>
          <w:tab w:val="right" w:pos="9500"/>
        </w:tabs>
        <w:ind w:firstLine="720"/>
        <w:jc w:val="both"/>
        <w:rPr>
          <w:rFonts w:ascii="Times New Roman" w:hAnsi="Times New Roman" w:cs="Times New Roman"/>
        </w:rPr>
      </w:pPr>
      <w:r w:rsidRPr="009142DE">
        <w:t xml:space="preserve">To allow the explanation of </w:t>
      </w:r>
      <w:r w:rsidR="0067345B">
        <w:t xml:space="preserve">the </w:t>
      </w:r>
      <w:r w:rsidRPr="009142DE">
        <w:t xml:space="preserve">contributions of the three beliefs (behavioral, normative and control, see Subsec. 1.1.2) of </w:t>
      </w:r>
      <w:r w:rsidR="0067345B">
        <w:t xml:space="preserve">the </w:t>
      </w:r>
      <w:r w:rsidRPr="009142DE">
        <w:t xml:space="preserve">TPB we decided </w:t>
      </w:r>
      <w:r w:rsidR="0067345B">
        <w:t>on</w:t>
      </w:r>
      <w:r w:rsidR="0067345B" w:rsidRPr="009142DE">
        <w:t xml:space="preserve"> </w:t>
      </w:r>
      <w:r w:rsidRPr="009142DE">
        <w:t xml:space="preserve">the hierarchical model. As depicted </w:t>
      </w:r>
      <w:r w:rsidR="0067345B">
        <w:t>in</w:t>
      </w:r>
      <w:r w:rsidR="0067345B" w:rsidRPr="009142DE">
        <w:t xml:space="preserve"> </w:t>
      </w:r>
      <w:r w:rsidRPr="009142DE">
        <w:t xml:space="preserve">Fig. 2, we fit the following models:  </w:t>
      </w:r>
    </w:p>
    <w:p w14:paraId="36B26BB1" w14:textId="7809103C" w:rsidR="00F22884" w:rsidRPr="009142DE" w:rsidRDefault="00F22884">
      <w:pPr>
        <w:tabs>
          <w:tab w:val="center" w:pos="4800"/>
          <w:tab w:val="right" w:pos="9500"/>
        </w:tabs>
        <w:ind w:firstLine="720"/>
        <w:rPr>
          <w:rFonts w:ascii="Times New Roman" w:hAnsi="Times New Roman" w:cs="Times New Roman"/>
        </w:rPr>
      </w:pPr>
      <w:r w:rsidRPr="009142DE">
        <w:t xml:space="preserve">    1.  Each of </w:t>
      </w:r>
      <w:r w:rsidR="00E65DC1">
        <w:t xml:space="preserve">the </w:t>
      </w:r>
      <w:r w:rsidRPr="009142DE">
        <w:t xml:space="preserve">three beliefs is regressed to </w:t>
      </w:r>
      <w:r w:rsidR="0067345B">
        <w:t xml:space="preserve">a </w:t>
      </w:r>
      <w:r w:rsidRPr="009142DE">
        <w:t xml:space="preserve">score showing the contribution of each </w:t>
      </w:r>
      <w:r w:rsidR="0067345B">
        <w:t xml:space="preserve">of the </w:t>
      </w:r>
      <w:r w:rsidRPr="009142DE">
        <w:t xml:space="preserve">beliefs to the selection of behavior (movie with a given genre). The criteria variable used is </w:t>
      </w:r>
      <w:r w:rsidR="00C40A23">
        <w:rPr>
          <w:noProof/>
          <w:position w:val="-10"/>
          <w:lang w:val="sl-SI" w:eastAsia="sl-SI"/>
        </w:rPr>
        <w:drawing>
          <wp:inline distT="0" distB="0" distL="0" distR="0" wp14:anchorId="76AF10D9" wp14:editId="799F86F3">
            <wp:extent cx="244475" cy="201930"/>
            <wp:effectExtent l="0" t="0" r="317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475" cy="201930"/>
                    </a:xfrm>
                    <a:prstGeom prst="rect">
                      <a:avLst/>
                    </a:prstGeom>
                    <a:noFill/>
                    <a:ln>
                      <a:noFill/>
                    </a:ln>
                  </pic:spPr>
                </pic:pic>
              </a:graphicData>
            </a:graphic>
          </wp:inline>
        </w:drawing>
      </w:r>
      <w:r w:rsidRPr="009142DE">
        <w:t xml:space="preserve"> and this </w:t>
      </w:r>
      <w:r w:rsidR="0067345B">
        <w:t>y</w:t>
      </w:r>
      <w:r w:rsidRPr="009142DE">
        <w:t>ields nine models. In these models</w:t>
      </w:r>
      <w:r w:rsidR="0067345B">
        <w:t xml:space="preserve"> the</w:t>
      </w:r>
      <w:r w:rsidRPr="009142DE">
        <w:t xml:space="preserve"> predictor variables are </w:t>
      </w:r>
      <w:r w:rsidR="0067345B">
        <w:t xml:space="preserve">the </w:t>
      </w:r>
      <w:r w:rsidRPr="009142DE">
        <w:t>answers to questions assign</w:t>
      </w:r>
      <w:r w:rsidR="002265F4">
        <w:t>ed</w:t>
      </w:r>
      <w:r w:rsidRPr="009142DE">
        <w:t xml:space="preserve"> to the modeled belief; </w:t>
      </w:r>
    </w:p>
    <w:p w14:paraId="75DA2523" w14:textId="4AD39547" w:rsidR="00F22884" w:rsidRPr="009142DE" w:rsidRDefault="00F22884">
      <w:pPr>
        <w:tabs>
          <w:tab w:val="center" w:pos="4800"/>
          <w:tab w:val="right" w:pos="9500"/>
        </w:tabs>
        <w:ind w:firstLine="720"/>
        <w:rPr>
          <w:rFonts w:ascii="Times New Roman" w:hAnsi="Times New Roman" w:cs="Times New Roman"/>
        </w:rPr>
      </w:pPr>
      <w:r w:rsidRPr="009142DE">
        <w:t xml:space="preserve">    2.  Hierarchical model: </w:t>
      </w:r>
      <w:r w:rsidR="002265F4">
        <w:t>the p</w:t>
      </w:r>
      <w:r w:rsidRPr="009142DE">
        <w:t xml:space="preserve">rediction of </w:t>
      </w:r>
      <w:r w:rsidR="002265F4">
        <w:t xml:space="preserve">the </w:t>
      </w:r>
      <w:r w:rsidRPr="009142DE">
        <w:t xml:space="preserve">scores </w:t>
      </w:r>
      <w:r w:rsidR="002265F4">
        <w:t>for</w:t>
      </w:r>
      <w:r w:rsidR="002265F4" w:rsidRPr="009142DE">
        <w:t xml:space="preserve"> </w:t>
      </w:r>
      <w:r w:rsidRPr="009142DE">
        <w:t xml:space="preserve">each of </w:t>
      </w:r>
      <w:r w:rsidR="002265F4">
        <w:t xml:space="preserve">the </w:t>
      </w:r>
      <w:r w:rsidRPr="009142DE">
        <w:t>three beliefs obtained (</w:t>
      </w:r>
      <w:r w:rsidR="002265F4">
        <w:t xml:space="preserve">in the </w:t>
      </w:r>
      <w:r w:rsidRPr="009142DE">
        <w:t xml:space="preserve">previous step) are used as predictor variables </w:t>
      </w:r>
      <w:r w:rsidR="002265F4">
        <w:t xml:space="preserve">to </w:t>
      </w:r>
      <w:r w:rsidRPr="009142DE">
        <w:t xml:space="preserve">model the selected behavior. </w:t>
      </w:r>
    </w:p>
    <w:p w14:paraId="4CCFA6A0" w14:textId="179B51D6" w:rsidR="00F22884" w:rsidRPr="009142DE" w:rsidRDefault="00F22884">
      <w:pPr>
        <w:tabs>
          <w:tab w:val="center" w:pos="4800"/>
          <w:tab w:val="right" w:pos="9500"/>
        </w:tabs>
        <w:ind w:firstLine="720"/>
        <w:jc w:val="both"/>
        <w:rPr>
          <w:rFonts w:ascii="Times New Roman" w:hAnsi="Times New Roman" w:cs="Times New Roman"/>
        </w:rPr>
      </w:pPr>
      <w:r w:rsidRPr="009142DE">
        <w:t xml:space="preserve"> The regression model we selected depends on the criteria variables used. For genre scores </w:t>
      </w:r>
      <w:r w:rsidR="00C40A23">
        <w:rPr>
          <w:noProof/>
          <w:position w:val="-10"/>
          <w:lang w:val="sl-SI" w:eastAsia="sl-SI"/>
        </w:rPr>
        <w:drawing>
          <wp:inline distT="0" distB="0" distL="0" distR="0" wp14:anchorId="35265C9A" wp14:editId="2C06B004">
            <wp:extent cx="244475" cy="201930"/>
            <wp:effectExtent l="0" t="0" r="317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475" cy="201930"/>
                    </a:xfrm>
                    <a:prstGeom prst="rect">
                      <a:avLst/>
                    </a:prstGeom>
                    <a:noFill/>
                    <a:ln>
                      <a:noFill/>
                    </a:ln>
                  </pic:spPr>
                </pic:pic>
              </a:graphicData>
            </a:graphic>
          </wp:inline>
        </w:drawing>
      </w:r>
      <w:r w:rsidRPr="009142DE">
        <w:t xml:space="preserve"> we selected linear regression</w:t>
      </w:r>
      <w:r w:rsidR="002265F4">
        <w:t>,</w:t>
      </w:r>
      <w:r w:rsidRPr="009142DE">
        <w:t xml:space="preserve"> and for genre membership we used linear discriminant analysis.</w:t>
      </w:r>
    </w:p>
    <w:p w14:paraId="55382C27" w14:textId="77777777" w:rsidR="00F22884" w:rsidRPr="00303F50" w:rsidRDefault="00F22884">
      <w:pPr>
        <w:tabs>
          <w:tab w:val="center" w:pos="4800"/>
          <w:tab w:val="right" w:pos="9500"/>
        </w:tabs>
        <w:ind w:firstLine="720"/>
        <w:jc w:val="both"/>
        <w:rPr>
          <w:rFonts w:ascii="Times New Roman" w:hAnsi="Times New Roman" w:cs="Times New Roman"/>
          <w:rPrChange w:id="152" w:author="Paul McGuiness" w:date="2014-02-02T10:09:00Z">
            <w:rPr>
              <w:rFonts w:ascii="Times New Roman" w:hAnsi="Times New Roman" w:cs="Times New Roman"/>
              <w:noProof/>
            </w:rPr>
          </w:rPrChange>
        </w:rPr>
      </w:pPr>
    </w:p>
    <w:p w14:paraId="6702C0D0" w14:textId="77777777" w:rsidR="00F22884" w:rsidRPr="00303F50" w:rsidRDefault="00F22884">
      <w:pPr>
        <w:tabs>
          <w:tab w:val="center" w:pos="4800"/>
          <w:tab w:val="right" w:pos="9500"/>
        </w:tabs>
        <w:ind w:firstLine="720"/>
        <w:jc w:val="both"/>
        <w:rPr>
          <w:rFonts w:ascii="Times New Roman" w:hAnsi="Times New Roman" w:cs="Times New Roman"/>
          <w:rPrChange w:id="153" w:author="Paul McGuiness" w:date="2014-02-02T10:09:00Z">
            <w:rPr>
              <w:rFonts w:ascii="Times New Roman" w:hAnsi="Times New Roman" w:cs="Times New Roman"/>
              <w:noProof/>
            </w:rPr>
          </w:rPrChange>
        </w:rPr>
      </w:pPr>
    </w:p>
    <w:p w14:paraId="6FABD3EF" w14:textId="77777777" w:rsidR="00F22884" w:rsidRPr="00303F50" w:rsidRDefault="00F22884">
      <w:pPr>
        <w:tabs>
          <w:tab w:val="center" w:pos="4800"/>
          <w:tab w:val="right" w:pos="9500"/>
        </w:tabs>
        <w:jc w:val="center"/>
        <w:rPr>
          <w:rFonts w:ascii="Times New Roman" w:hAnsi="Times New Roman" w:cs="Times New Roman"/>
          <w:rPrChange w:id="154" w:author="Paul McGuiness" w:date="2014-02-02T10:09:00Z">
            <w:rPr>
              <w:rFonts w:ascii="Times New Roman" w:hAnsi="Times New Roman" w:cs="Times New Roman"/>
              <w:noProof/>
            </w:rPr>
          </w:rPrChange>
        </w:rPr>
      </w:pPr>
      <w:r w:rsidRPr="00303F50">
        <w:rPr>
          <w:rPrChange w:id="155" w:author="Paul McGuiness" w:date="2014-02-02T10:09:00Z">
            <w:rPr>
              <w:noProof/>
            </w:rPr>
          </w:rPrChange>
        </w:rPr>
        <w:t xml:space="preserve"> </w:t>
      </w:r>
    </w:p>
    <w:p w14:paraId="2DEE7901" w14:textId="77777777" w:rsidR="00F22884" w:rsidRPr="00303F50" w:rsidRDefault="00F22884">
      <w:pPr>
        <w:tabs>
          <w:tab w:val="center" w:pos="4800"/>
          <w:tab w:val="right" w:pos="9500"/>
        </w:tabs>
        <w:jc w:val="center"/>
        <w:rPr>
          <w:rFonts w:ascii="Times New Roman" w:hAnsi="Times New Roman" w:cs="Times New Roman"/>
          <w:rPrChange w:id="156" w:author="Paul McGuiness" w:date="2014-02-02T10:09:00Z">
            <w:rPr>
              <w:rFonts w:ascii="Times New Roman" w:hAnsi="Times New Roman" w:cs="Times New Roman"/>
              <w:noProof/>
            </w:rPr>
          </w:rPrChange>
        </w:rPr>
      </w:pPr>
      <w:r w:rsidRPr="00303F50">
        <w:rPr>
          <w:rPrChange w:id="157" w:author="Paul McGuiness" w:date="2014-02-02T10:09:00Z">
            <w:rPr>
              <w:noProof/>
            </w:rPr>
          </w:rPrChange>
        </w:rPr>
        <w:t>Figure  2: Hierarchical model of genre selection.</w:t>
      </w:r>
    </w:p>
    <w:p w14:paraId="30A4D489" w14:textId="77777777" w:rsidR="00F22884" w:rsidRPr="00303F50" w:rsidRDefault="00F22884">
      <w:pPr>
        <w:tabs>
          <w:tab w:val="center" w:pos="4800"/>
          <w:tab w:val="right" w:pos="9500"/>
        </w:tabs>
        <w:jc w:val="center"/>
        <w:rPr>
          <w:rFonts w:ascii="Times New Roman" w:hAnsi="Times New Roman" w:cs="Times New Roman"/>
          <w:rPrChange w:id="158" w:author="Paul McGuiness" w:date="2014-02-02T10:09:00Z">
            <w:rPr>
              <w:rFonts w:ascii="Times New Roman" w:hAnsi="Times New Roman" w:cs="Times New Roman"/>
              <w:noProof/>
            </w:rPr>
          </w:rPrChange>
        </w:rPr>
      </w:pPr>
      <w:r w:rsidRPr="00303F50">
        <w:rPr>
          <w:rPrChange w:id="159" w:author="Paul McGuiness" w:date="2014-02-02T10:09:00Z">
            <w:rPr>
              <w:noProof/>
            </w:rPr>
          </w:rPrChange>
        </w:rPr>
        <w:t xml:space="preserve">  </w:t>
      </w:r>
    </w:p>
    <w:p w14:paraId="3E7A55F3" w14:textId="77777777" w:rsidR="00F22884" w:rsidRPr="00303F50" w:rsidRDefault="00F22884">
      <w:pPr>
        <w:tabs>
          <w:tab w:val="center" w:pos="4800"/>
          <w:tab w:val="right" w:pos="9500"/>
        </w:tabs>
        <w:ind w:firstLine="720"/>
        <w:jc w:val="both"/>
        <w:rPr>
          <w:rFonts w:ascii="Times New Roman" w:hAnsi="Times New Roman" w:cs="Times New Roman"/>
          <w:rPrChange w:id="160" w:author="Paul McGuiness" w:date="2014-02-02T10:09:00Z">
            <w:rPr>
              <w:rFonts w:ascii="Times New Roman" w:hAnsi="Times New Roman" w:cs="Times New Roman"/>
              <w:noProof/>
            </w:rPr>
          </w:rPrChange>
        </w:rPr>
      </w:pPr>
      <w:r w:rsidRPr="00303F50">
        <w:rPr>
          <w:rPrChange w:id="161" w:author="Paul McGuiness" w:date="2014-02-02T10:09:00Z">
            <w:rPr>
              <w:noProof/>
            </w:rPr>
          </w:rPrChange>
        </w:rPr>
        <w:t xml:space="preserve"> </w:t>
      </w:r>
    </w:p>
    <w:p w14:paraId="76401E5F" w14:textId="77777777" w:rsidR="00F22884" w:rsidRPr="00303F50" w:rsidRDefault="00F22884">
      <w:pPr>
        <w:tabs>
          <w:tab w:val="center" w:pos="4800"/>
          <w:tab w:val="right" w:pos="9500"/>
        </w:tabs>
        <w:ind w:firstLine="720"/>
        <w:jc w:val="both"/>
        <w:rPr>
          <w:rFonts w:ascii="Times New Roman" w:hAnsi="Times New Roman" w:cs="Times New Roman"/>
          <w:rPrChange w:id="162" w:author="Paul McGuiness" w:date="2014-02-02T10:09:00Z">
            <w:rPr>
              <w:rFonts w:ascii="Times New Roman" w:hAnsi="Times New Roman" w:cs="Times New Roman"/>
              <w:noProof/>
            </w:rPr>
          </w:rPrChange>
        </w:rPr>
      </w:pPr>
    </w:p>
    <w:p w14:paraId="14DA0D36" w14:textId="77777777" w:rsidR="00F22884" w:rsidRPr="00303F50" w:rsidRDefault="00F22884">
      <w:pPr>
        <w:pStyle w:val="Heading3"/>
        <w:tabs>
          <w:tab w:val="center" w:pos="4800"/>
          <w:tab w:val="right" w:pos="9500"/>
        </w:tabs>
        <w:rPr>
          <w:noProof w:val="0"/>
          <w:rPrChange w:id="163" w:author="Paul McGuiness" w:date="2014-02-02T10:09:00Z">
            <w:rPr/>
          </w:rPrChange>
        </w:rPr>
      </w:pPr>
      <w:r w:rsidRPr="00303F50">
        <w:rPr>
          <w:noProof w:val="0"/>
          <w:rPrChange w:id="164" w:author="Paul McGuiness" w:date="2014-02-02T10:09:00Z">
            <w:rPr/>
          </w:rPrChange>
        </w:rPr>
        <w:t xml:space="preserve">4.3  </w:t>
      </w:r>
      <w:bookmarkStart w:id="165" w:name="GrindEQpgref52ead79913"/>
      <w:bookmarkEnd w:id="165"/>
      <w:r w:rsidRPr="00303F50">
        <w:rPr>
          <w:noProof w:val="0"/>
          <w:rPrChange w:id="166" w:author="Paul McGuiness" w:date="2014-02-02T10:09:00Z">
            <w:rPr/>
          </w:rPrChange>
        </w:rPr>
        <w:t>Testing models</w:t>
      </w:r>
    </w:p>
    <w:p w14:paraId="0C399D46" w14:textId="77777777" w:rsidR="00F22884" w:rsidRPr="00303F50" w:rsidRDefault="00F22884">
      <w:pPr>
        <w:tabs>
          <w:tab w:val="center" w:pos="4800"/>
          <w:tab w:val="right" w:pos="9500"/>
        </w:tabs>
        <w:ind w:firstLine="720"/>
        <w:jc w:val="both"/>
        <w:rPr>
          <w:rFonts w:ascii="Times New Roman" w:hAnsi="Times New Roman" w:cs="Times New Roman"/>
          <w:rPrChange w:id="167" w:author="Paul McGuiness" w:date="2014-02-02T10:09:00Z">
            <w:rPr>
              <w:rFonts w:ascii="Times New Roman" w:hAnsi="Times New Roman" w:cs="Times New Roman"/>
              <w:noProof/>
            </w:rPr>
          </w:rPrChange>
        </w:rPr>
      </w:pPr>
    </w:p>
    <w:p w14:paraId="195332F1" w14:textId="77777777" w:rsidR="00F22884" w:rsidRPr="00303F50" w:rsidRDefault="000853C3">
      <w:pPr>
        <w:tabs>
          <w:tab w:val="center" w:pos="4800"/>
          <w:tab w:val="right" w:pos="9500"/>
        </w:tabs>
        <w:ind w:firstLine="720"/>
        <w:jc w:val="both"/>
        <w:rPr>
          <w:rFonts w:ascii="Times New Roman" w:hAnsi="Times New Roman" w:cs="Times New Roman"/>
          <w:rPrChange w:id="168" w:author="Paul McGuiness" w:date="2014-02-02T10:09:00Z">
            <w:rPr>
              <w:rFonts w:ascii="Times New Roman" w:hAnsi="Times New Roman" w:cs="Times New Roman"/>
              <w:noProof/>
            </w:rPr>
          </w:rPrChange>
        </w:rPr>
      </w:pPr>
      <w:r w:rsidRPr="00303F50">
        <w:rPr>
          <w:rPrChange w:id="169" w:author="Paul McGuiness" w:date="2014-02-02T10:09:00Z">
            <w:rPr>
              <w:noProof/>
            </w:rPr>
          </w:rPrChange>
        </w:rPr>
        <w:t>[To be included.]</w:t>
      </w:r>
      <w:r w:rsidR="00F22884" w:rsidRPr="00303F50">
        <w:rPr>
          <w:rPrChange w:id="170" w:author="Paul McGuiness" w:date="2014-02-02T10:09:00Z">
            <w:rPr>
              <w:noProof/>
            </w:rPr>
          </w:rPrChange>
        </w:rPr>
        <w:t xml:space="preserve">  </w:t>
      </w:r>
    </w:p>
    <w:p w14:paraId="27D5F6FB" w14:textId="77777777" w:rsidR="00F22884" w:rsidRPr="00303F50" w:rsidRDefault="00F22884">
      <w:pPr>
        <w:tabs>
          <w:tab w:val="center" w:pos="4800"/>
          <w:tab w:val="right" w:pos="9500"/>
        </w:tabs>
        <w:ind w:firstLine="720"/>
        <w:jc w:val="both"/>
        <w:rPr>
          <w:rFonts w:ascii="Times New Roman" w:hAnsi="Times New Roman" w:cs="Times New Roman"/>
          <w:rPrChange w:id="171" w:author="Paul McGuiness" w:date="2014-02-02T10:09:00Z">
            <w:rPr>
              <w:rFonts w:ascii="Times New Roman" w:hAnsi="Times New Roman" w:cs="Times New Roman"/>
              <w:noProof/>
            </w:rPr>
          </w:rPrChange>
        </w:rPr>
      </w:pPr>
    </w:p>
    <w:p w14:paraId="5670D433" w14:textId="77777777" w:rsidR="00F22884" w:rsidRPr="00303F50" w:rsidRDefault="00F22884">
      <w:pPr>
        <w:pStyle w:val="Heading2"/>
        <w:tabs>
          <w:tab w:val="center" w:pos="4800"/>
          <w:tab w:val="right" w:pos="9500"/>
        </w:tabs>
        <w:rPr>
          <w:noProof w:val="0"/>
          <w:rPrChange w:id="172" w:author="Paul McGuiness" w:date="2014-02-02T10:09:00Z">
            <w:rPr/>
          </w:rPrChange>
        </w:rPr>
      </w:pPr>
      <w:r w:rsidRPr="00303F50">
        <w:rPr>
          <w:noProof w:val="0"/>
          <w:rPrChange w:id="173" w:author="Paul McGuiness" w:date="2014-02-02T10:09:00Z">
            <w:rPr/>
          </w:rPrChange>
        </w:rPr>
        <w:t xml:space="preserve">5  </w:t>
      </w:r>
      <w:bookmarkStart w:id="174" w:name="GrindEQpgref52ead79916"/>
      <w:bookmarkEnd w:id="174"/>
      <w:r w:rsidRPr="00303F50">
        <w:rPr>
          <w:noProof w:val="0"/>
          <w:rPrChange w:id="175" w:author="Paul McGuiness" w:date="2014-02-02T10:09:00Z">
            <w:rPr/>
          </w:rPrChange>
        </w:rPr>
        <w:t>Discussion</w:t>
      </w:r>
    </w:p>
    <w:p w14:paraId="41897A46" w14:textId="77777777" w:rsidR="00F22884" w:rsidRPr="00303F50" w:rsidRDefault="00F22884">
      <w:pPr>
        <w:tabs>
          <w:tab w:val="center" w:pos="4800"/>
          <w:tab w:val="right" w:pos="9500"/>
        </w:tabs>
        <w:ind w:firstLine="720"/>
        <w:jc w:val="both"/>
        <w:rPr>
          <w:rFonts w:ascii="Times New Roman" w:hAnsi="Times New Roman" w:cs="Times New Roman"/>
          <w:rPrChange w:id="176" w:author="Paul McGuiness" w:date="2014-02-02T10:09:00Z">
            <w:rPr>
              <w:rFonts w:ascii="Times New Roman" w:hAnsi="Times New Roman" w:cs="Times New Roman"/>
              <w:noProof/>
            </w:rPr>
          </w:rPrChange>
        </w:rPr>
      </w:pPr>
    </w:p>
    <w:p w14:paraId="5224AFC9" w14:textId="0EA1A9B1" w:rsidR="00F22884" w:rsidRPr="009B42EC" w:rsidRDefault="00F22884">
      <w:pPr>
        <w:tabs>
          <w:tab w:val="center" w:pos="4800"/>
          <w:tab w:val="right" w:pos="9500"/>
        </w:tabs>
        <w:ind w:firstLine="720"/>
        <w:jc w:val="both"/>
        <w:rPr>
          <w:rFonts w:ascii="Times New Roman" w:hAnsi="Times New Roman" w:cs="Times New Roman"/>
        </w:rPr>
      </w:pPr>
      <w:r w:rsidRPr="009B42EC">
        <w:t xml:space="preserve">The main goal of this paper was to introduce the </w:t>
      </w:r>
      <w:r w:rsidR="002265F4">
        <w:t>T</w:t>
      </w:r>
      <w:r w:rsidRPr="009B42EC">
        <w:t xml:space="preserve">heory of </w:t>
      </w:r>
      <w:r w:rsidR="002265F4">
        <w:t>P</w:t>
      </w:r>
      <w:r w:rsidRPr="009B42EC">
        <w:t xml:space="preserve">lanned </w:t>
      </w:r>
      <w:r w:rsidR="002265F4">
        <w:t>B</w:t>
      </w:r>
      <w:r w:rsidRPr="009B42EC">
        <w:t>ehavior into user modeling</w:t>
      </w:r>
      <w:r w:rsidR="002265F4">
        <w:t>. T</w:t>
      </w:r>
      <w:r w:rsidRPr="009B42EC">
        <w:t xml:space="preserve">he results suggested that </w:t>
      </w:r>
      <w:r w:rsidR="002265F4">
        <w:t xml:space="preserve">the </w:t>
      </w:r>
      <w:r w:rsidRPr="009B42EC">
        <w:t xml:space="preserve">introduction of </w:t>
      </w:r>
      <w:r w:rsidR="002265F4">
        <w:t xml:space="preserve">the </w:t>
      </w:r>
      <w:r w:rsidRPr="009B42EC">
        <w:t xml:space="preserve">TPB is likely to increase </w:t>
      </w:r>
      <w:r w:rsidR="002265F4">
        <w:t xml:space="preserve">the </w:t>
      </w:r>
      <w:r w:rsidRPr="009B42EC">
        <w:t xml:space="preserve">accuracy of </w:t>
      </w:r>
      <w:r w:rsidR="002265F4">
        <w:t xml:space="preserve">the </w:t>
      </w:r>
      <w:r w:rsidRPr="009B42EC">
        <w:t xml:space="preserve">RS. Below we discuss </w:t>
      </w:r>
      <w:r w:rsidR="002265F4">
        <w:t xml:space="preserve">the </w:t>
      </w:r>
      <w:r w:rsidRPr="009B42EC">
        <w:t xml:space="preserve">most relevant issues regarding </w:t>
      </w:r>
      <w:r w:rsidR="002265F4">
        <w:t xml:space="preserve">the </w:t>
      </w:r>
      <w:r w:rsidRPr="009B42EC">
        <w:t xml:space="preserve">advantages, limitations, and further development </w:t>
      </w:r>
      <w:r w:rsidR="00E65DC1">
        <w:t xml:space="preserve">of </w:t>
      </w:r>
      <w:r w:rsidR="002265F4">
        <w:t xml:space="preserve">the </w:t>
      </w:r>
      <w:r w:rsidRPr="009B42EC">
        <w:t>RS back</w:t>
      </w:r>
      <w:r w:rsidR="002265F4">
        <w:t>ed</w:t>
      </w:r>
      <w:r w:rsidRPr="009B42EC">
        <w:t xml:space="preserve"> with psychology</w:t>
      </w:r>
      <w:r w:rsidR="002265F4">
        <w:t>-</w:t>
      </w:r>
      <w:r w:rsidRPr="009B42EC">
        <w:t>based research.</w:t>
      </w:r>
    </w:p>
    <w:p w14:paraId="6478A27C" w14:textId="41FE7670" w:rsidR="00F22884" w:rsidRPr="009B42EC" w:rsidRDefault="00F22884">
      <w:pPr>
        <w:tabs>
          <w:tab w:val="center" w:pos="4800"/>
          <w:tab w:val="right" w:pos="9500"/>
        </w:tabs>
        <w:ind w:firstLine="720"/>
        <w:jc w:val="both"/>
        <w:rPr>
          <w:rFonts w:ascii="Times New Roman" w:hAnsi="Times New Roman" w:cs="Times New Roman"/>
        </w:rPr>
      </w:pPr>
      <w:r w:rsidRPr="009B42EC">
        <w:t xml:space="preserve"> </w:t>
      </w:r>
      <w:r w:rsidRPr="009B42EC">
        <w:rPr>
          <w:b/>
          <w:bCs/>
        </w:rPr>
        <w:t xml:space="preserve"> What are the benefits of implementing </w:t>
      </w:r>
      <w:r w:rsidR="009C017D">
        <w:rPr>
          <w:b/>
          <w:bCs/>
        </w:rPr>
        <w:t xml:space="preserve">the </w:t>
      </w:r>
      <w:r w:rsidRPr="009B42EC">
        <w:rPr>
          <w:b/>
          <w:bCs/>
        </w:rPr>
        <w:t>TPB in user modeling?</w:t>
      </w:r>
      <w:r w:rsidRPr="009B42EC">
        <w:t xml:space="preserve"> One of the main reasons </w:t>
      </w:r>
      <w:r w:rsidR="009C017D">
        <w:t>for</w:t>
      </w:r>
      <w:r w:rsidR="009C017D" w:rsidRPr="009B42EC">
        <w:t xml:space="preserve"> </w:t>
      </w:r>
      <w:r w:rsidRPr="009B42EC">
        <w:t xml:space="preserve">the application of </w:t>
      </w:r>
      <w:r w:rsidR="009C017D">
        <w:t xml:space="preserve">the </w:t>
      </w:r>
      <w:r w:rsidRPr="009B42EC">
        <w:t xml:space="preserve">TPB in a given domain </w:t>
      </w:r>
      <w:r w:rsidR="009C017D">
        <w:t xml:space="preserve">is </w:t>
      </w:r>
      <w:r w:rsidRPr="009B42EC">
        <w:t xml:space="preserve">to further extend the understanding of underlying mechanisms that govern the way </w:t>
      </w:r>
      <w:r w:rsidR="009C017D">
        <w:t>that</w:t>
      </w:r>
      <w:r w:rsidR="009C017D" w:rsidRPr="009B42EC">
        <w:t xml:space="preserve"> </w:t>
      </w:r>
      <w:r w:rsidRPr="009B42EC">
        <w:t xml:space="preserve">users make their decisions. In the field of </w:t>
      </w:r>
      <w:r w:rsidRPr="009B42EC">
        <w:lastRenderedPageBreak/>
        <w:t xml:space="preserve">user modeling, </w:t>
      </w:r>
      <w:r w:rsidR="009C017D">
        <w:t>this</w:t>
      </w:r>
      <w:r w:rsidR="009C017D" w:rsidRPr="009B42EC">
        <w:t xml:space="preserve"> </w:t>
      </w:r>
      <w:r w:rsidRPr="009B42EC">
        <w:t xml:space="preserve">understanding relates to two aspects. The first one is understanding user adaptation as </w:t>
      </w:r>
      <w:r w:rsidR="00BE2798">
        <w:t xml:space="preserve">a </w:t>
      </w:r>
      <w:r w:rsidRPr="009B42EC">
        <w:t xml:space="preserve">whole (for example, what are </w:t>
      </w:r>
      <w:r w:rsidR="009C017D">
        <w:t xml:space="preserve">the </w:t>
      </w:r>
      <w:r w:rsidRPr="009B42EC">
        <w:t>relevant factors in movie</w:t>
      </w:r>
      <w:r w:rsidR="009C017D">
        <w:t>-</w:t>
      </w:r>
      <w:r w:rsidRPr="009B42EC">
        <w:t xml:space="preserve">item selection) and can be summarized from the results of </w:t>
      </w:r>
      <w:r w:rsidR="009C017D">
        <w:t xml:space="preserve">the </w:t>
      </w:r>
      <w:r w:rsidRPr="009B42EC">
        <w:t xml:space="preserve">prediction model fitting. The second one is </w:t>
      </w:r>
      <w:r w:rsidR="00BE2798">
        <w:t>about</w:t>
      </w:r>
      <w:r w:rsidR="00BE2798" w:rsidRPr="009B42EC">
        <w:t xml:space="preserve"> </w:t>
      </w:r>
      <w:r w:rsidRPr="009B42EC">
        <w:t xml:space="preserve">the individual user’s mechanism (what are </w:t>
      </w:r>
      <w:r w:rsidR="00BE2798">
        <w:t xml:space="preserve">the </w:t>
      </w:r>
      <w:r w:rsidRPr="009B42EC">
        <w:t>individual factors in these selections fo</w:t>
      </w:r>
      <w:r w:rsidR="009C017D">
        <w:t>r</w:t>
      </w:r>
      <w:r w:rsidRPr="009B42EC">
        <w:t xml:space="preserve"> a given user) and we explain it from </w:t>
      </w:r>
      <w:r w:rsidR="009C017D">
        <w:t xml:space="preserve">the </w:t>
      </w:r>
      <w:r w:rsidRPr="009B42EC">
        <w:t>individual user</w:t>
      </w:r>
      <w:r w:rsidR="009C017D">
        <w:t>’</w:t>
      </w:r>
      <w:r w:rsidRPr="009B42EC">
        <w:t>s responses to the survey questions</w:t>
      </w:r>
      <w:r w:rsidR="009C017D">
        <w:t>,</w:t>
      </w:r>
      <w:r w:rsidRPr="009B42EC">
        <w:t xml:space="preserve"> together with </w:t>
      </w:r>
      <w:r w:rsidR="009C017D">
        <w:t xml:space="preserve">the </w:t>
      </w:r>
      <w:r w:rsidRPr="009B42EC">
        <w:t>model</w:t>
      </w:r>
      <w:r w:rsidR="002579FA">
        <w:t>-</w:t>
      </w:r>
      <w:r w:rsidRPr="009B42EC">
        <w:t>fitting results.</w:t>
      </w:r>
    </w:p>
    <w:p w14:paraId="02FE618B" w14:textId="29338178" w:rsidR="00F22884" w:rsidRPr="009B42EC" w:rsidRDefault="00F22884">
      <w:pPr>
        <w:tabs>
          <w:tab w:val="center" w:pos="4800"/>
          <w:tab w:val="right" w:pos="9500"/>
        </w:tabs>
        <w:ind w:firstLine="720"/>
        <w:jc w:val="both"/>
        <w:rPr>
          <w:rFonts w:ascii="Times New Roman" w:hAnsi="Times New Roman" w:cs="Times New Roman"/>
        </w:rPr>
      </w:pPr>
      <w:r w:rsidRPr="009B42EC">
        <w:t>In the movie</w:t>
      </w:r>
      <w:r w:rsidR="009C017D">
        <w:t>-</w:t>
      </w:r>
      <w:r w:rsidRPr="009B42EC">
        <w:t xml:space="preserve">genre selection example presented in this research, we selected </w:t>
      </w:r>
      <w:r w:rsidR="009C017D">
        <w:t xml:space="preserve">the </w:t>
      </w:r>
      <w:r w:rsidRPr="009B42EC">
        <w:t xml:space="preserve">multiple regression model [10] and </w:t>
      </w:r>
      <w:r w:rsidR="009C017D">
        <w:t>the l</w:t>
      </w:r>
      <w:r w:rsidRPr="009B42EC">
        <w:t xml:space="preserve">inear discriminant analysis [24]. The magnitude and the sign of </w:t>
      </w:r>
      <w:r w:rsidR="009C017D">
        <w:t xml:space="preserve">the </w:t>
      </w:r>
      <w:r w:rsidRPr="009B42EC">
        <w:t>regression coefficients of the fitted model are used to explain the relationship between the aspect addressed with this question (for example</w:t>
      </w:r>
      <w:r w:rsidR="009C017D">
        <w:t>,</w:t>
      </w:r>
      <w:r w:rsidRPr="009B42EC">
        <w:t xml:space="preserve"> How important is peer opinion for you?). </w:t>
      </w:r>
      <w:r w:rsidR="007816FB">
        <w:t>A l</w:t>
      </w:r>
      <w:r w:rsidRPr="009B42EC">
        <w:t xml:space="preserve">arge magnitude indicates </w:t>
      </w:r>
      <w:r w:rsidR="007816FB">
        <w:t xml:space="preserve">a </w:t>
      </w:r>
      <w:r w:rsidRPr="009B42EC">
        <w:t>stronger relationship and the sign indicates the direction of the relationship. This is the explanation of the movie</w:t>
      </w:r>
      <w:r w:rsidR="007816FB">
        <w:t>-</w:t>
      </w:r>
      <w:r w:rsidRPr="009B42EC">
        <w:t xml:space="preserve">selection process as </w:t>
      </w:r>
      <w:r w:rsidR="007816FB">
        <w:t xml:space="preserve">a </w:t>
      </w:r>
      <w:r w:rsidRPr="009B42EC">
        <w:t xml:space="preserve">whole. The explanation of </w:t>
      </w:r>
      <w:r w:rsidR="007816FB">
        <w:t xml:space="preserve">the </w:t>
      </w:r>
      <w:r w:rsidRPr="009B42EC">
        <w:t>individual user</w:t>
      </w:r>
      <w:r w:rsidR="007816FB">
        <w:t>’</w:t>
      </w:r>
      <w:r w:rsidRPr="009B42EC">
        <w:t>s behavior is based on his</w:t>
      </w:r>
      <w:r w:rsidR="007816FB">
        <w:t>/her</w:t>
      </w:r>
      <w:r w:rsidRPr="009B42EC">
        <w:t xml:space="preserve"> individual answers. If the magnitude of </w:t>
      </w:r>
      <w:r w:rsidR="007816FB">
        <w:t xml:space="preserve">the </w:t>
      </w:r>
      <w:r w:rsidRPr="009B42EC">
        <w:t xml:space="preserve">regression coefficient for a given question is large and this user’s answer assigns </w:t>
      </w:r>
      <w:r w:rsidR="007816FB">
        <w:t xml:space="preserve">a </w:t>
      </w:r>
      <w:r w:rsidRPr="009B42EC">
        <w:t>high importance to it, then this aspect has a relevant impact in his</w:t>
      </w:r>
      <w:r w:rsidR="007816FB">
        <w:t>/her</w:t>
      </w:r>
      <w:r w:rsidRPr="009B42EC">
        <w:t xml:space="preserve"> movie decision</w:t>
      </w:r>
      <w:r w:rsidR="007816FB">
        <w:t>-</w:t>
      </w:r>
      <w:r w:rsidRPr="009B42EC">
        <w:t>making.</w:t>
      </w:r>
    </w:p>
    <w:p w14:paraId="73F0B396" w14:textId="55777766" w:rsidR="00F22884" w:rsidRPr="009B42EC" w:rsidRDefault="00F22884">
      <w:pPr>
        <w:tabs>
          <w:tab w:val="center" w:pos="4800"/>
          <w:tab w:val="right" w:pos="9500"/>
        </w:tabs>
        <w:ind w:firstLine="720"/>
        <w:jc w:val="both"/>
        <w:rPr>
          <w:rFonts w:ascii="Times New Roman" w:hAnsi="Times New Roman" w:cs="Times New Roman"/>
        </w:rPr>
      </w:pPr>
      <w:r w:rsidRPr="009B42EC">
        <w:t xml:space="preserve">As seen from the </w:t>
      </w:r>
      <w:r w:rsidR="007816FB" w:rsidRPr="00152B13">
        <w:t>reasoning</w:t>
      </w:r>
      <w:r w:rsidR="007816FB" w:rsidRPr="00303F50">
        <w:t xml:space="preserve"> </w:t>
      </w:r>
      <w:r w:rsidR="007816FB">
        <w:t xml:space="preserve">in the </w:t>
      </w:r>
      <w:r w:rsidRPr="009B42EC">
        <w:t xml:space="preserve">previous paragraph, the explanation of </w:t>
      </w:r>
      <w:r w:rsidR="007816FB">
        <w:t xml:space="preserve">the </w:t>
      </w:r>
      <w:r w:rsidRPr="009B42EC">
        <w:t xml:space="preserve">TPB model is </w:t>
      </w:r>
      <w:r w:rsidR="007816FB">
        <w:t>very</w:t>
      </w:r>
      <w:r w:rsidR="007816FB" w:rsidRPr="009B42EC">
        <w:t xml:space="preserve"> </w:t>
      </w:r>
      <w:r w:rsidRPr="009B42EC">
        <w:t xml:space="preserve">dependent on the selected prediction model (logit regression in our case). This means that models </w:t>
      </w:r>
      <w:r w:rsidR="007816FB">
        <w:t>with</w:t>
      </w:r>
      <w:r w:rsidR="007816FB" w:rsidRPr="009B42EC">
        <w:t xml:space="preserve"> </w:t>
      </w:r>
      <w:r w:rsidRPr="009B42EC">
        <w:t xml:space="preserve">little or no explanation power (black boxes) are of less interest in </w:t>
      </w:r>
      <w:r w:rsidR="005E32A5">
        <w:t xml:space="preserve">a </w:t>
      </w:r>
      <w:r w:rsidRPr="009B42EC">
        <w:t xml:space="preserve">TPB event if they could be applied and they would gain </w:t>
      </w:r>
      <w:r w:rsidR="002579FA">
        <w:t xml:space="preserve">a </w:t>
      </w:r>
      <w:r w:rsidRPr="009B42EC">
        <w:t>higher prediction accuracy.</w:t>
      </w:r>
    </w:p>
    <w:p w14:paraId="74267422" w14:textId="0BAA3430" w:rsidR="00F22884" w:rsidRPr="00C40A23" w:rsidRDefault="00F22884">
      <w:pPr>
        <w:tabs>
          <w:tab w:val="center" w:pos="4800"/>
          <w:tab w:val="right" w:pos="9500"/>
        </w:tabs>
        <w:ind w:firstLine="720"/>
        <w:jc w:val="both"/>
        <w:rPr>
          <w:rFonts w:ascii="Times New Roman" w:hAnsi="Times New Roman" w:cs="Times New Roman"/>
        </w:rPr>
      </w:pPr>
      <w:r w:rsidRPr="00303F50">
        <w:rPr>
          <w:rPrChange w:id="177" w:author="Paul McGuiness" w:date="2014-02-02T10:09:00Z">
            <w:rPr>
              <w:noProof/>
            </w:rPr>
          </w:rPrChange>
        </w:rPr>
        <w:t xml:space="preserve"> </w:t>
      </w:r>
      <w:r w:rsidRPr="00303F50">
        <w:rPr>
          <w:b/>
          <w:bCs/>
          <w:rPrChange w:id="178" w:author="Paul McGuiness" w:date="2014-02-02T10:09:00Z">
            <w:rPr>
              <w:b/>
              <w:bCs/>
              <w:noProof/>
            </w:rPr>
          </w:rPrChange>
        </w:rPr>
        <w:t xml:space="preserve"> When the TPB is applicable?</w:t>
      </w:r>
      <w:r w:rsidRPr="00303F50">
        <w:rPr>
          <w:rPrChange w:id="179" w:author="Paul McGuiness" w:date="2014-02-02T10:09:00Z">
            <w:rPr>
              <w:noProof/>
            </w:rPr>
          </w:rPrChange>
        </w:rPr>
        <w:t xml:space="preserve"> </w:t>
      </w:r>
      <w:r w:rsidRPr="00C40A23">
        <w:t>For statistical and machine</w:t>
      </w:r>
      <w:r w:rsidR="005E32A5">
        <w:t>-</w:t>
      </w:r>
      <w:r w:rsidRPr="00C40A23">
        <w:t>learning reasons, the first requirement for the successful application of</w:t>
      </w:r>
      <w:r w:rsidR="005E32A5">
        <w:t xml:space="preserve"> the</w:t>
      </w:r>
      <w:r w:rsidRPr="00C40A23">
        <w:t xml:space="preserve"> TPB is </w:t>
      </w:r>
      <w:r w:rsidR="005E32A5">
        <w:t xml:space="preserve">that </w:t>
      </w:r>
      <w:r w:rsidRPr="00C40A23">
        <w:t xml:space="preserve">the predefined behaviors are separable by the selected model. In our case, genres that are not separable by </w:t>
      </w:r>
      <w:r w:rsidR="005E32A5">
        <w:t xml:space="preserve">the </w:t>
      </w:r>
      <w:r w:rsidRPr="00C40A23">
        <w:t>user</w:t>
      </w:r>
      <w:r w:rsidR="005E32A5">
        <w:t>’</w:t>
      </w:r>
      <w:r w:rsidRPr="00C40A23">
        <w:t>s attributes, norms and beliefs cannot be well modeled and the fitted model would provide misleading results.</w:t>
      </w:r>
    </w:p>
    <w:p w14:paraId="024229D3" w14:textId="1BA0D7E7" w:rsidR="00F22884" w:rsidRPr="00C40A23" w:rsidRDefault="00F22884">
      <w:pPr>
        <w:tabs>
          <w:tab w:val="center" w:pos="4800"/>
          <w:tab w:val="right" w:pos="9500"/>
        </w:tabs>
        <w:ind w:firstLine="720"/>
        <w:jc w:val="both"/>
        <w:rPr>
          <w:rFonts w:ascii="Times New Roman" w:hAnsi="Times New Roman" w:cs="Times New Roman"/>
        </w:rPr>
      </w:pPr>
      <w:r w:rsidRPr="00C40A23">
        <w:t>The separability of modeled behaviors also limits the number of these behaviors. It is clear that in practice several hundred</w:t>
      </w:r>
      <w:r w:rsidR="005E32A5">
        <w:t>s</w:t>
      </w:r>
      <w:r w:rsidRPr="00C40A23">
        <w:t xml:space="preserve"> or thousands of behaviors cannot </w:t>
      </w:r>
      <w:r w:rsidR="005E32A5">
        <w:t xml:space="preserve">be </w:t>
      </w:r>
      <w:r w:rsidRPr="00C40A23">
        <w:t>separable (</w:t>
      </w:r>
      <w:r w:rsidR="005E32A5">
        <w:t xml:space="preserve">the </w:t>
      </w:r>
      <w:r w:rsidRPr="00C40A23">
        <w:t xml:space="preserve">user data acquisition would not tolerate it in the first place). This leads to an important limitation of </w:t>
      </w:r>
      <w:r w:rsidR="005E32A5">
        <w:t xml:space="preserve">the </w:t>
      </w:r>
      <w:r w:rsidRPr="00C40A23">
        <w:t>TPB in user modeling</w:t>
      </w:r>
      <w:r w:rsidR="005E32A5">
        <w:t>,</w:t>
      </w:r>
      <w:r w:rsidRPr="00C40A23">
        <w:t xml:space="preserve"> meaning that the treatment </w:t>
      </w:r>
      <w:r w:rsidR="005E32A5">
        <w:t xml:space="preserve">of </w:t>
      </w:r>
      <w:r w:rsidRPr="00C40A23">
        <w:t>individual items cannot be defined as a behavior</w:t>
      </w:r>
      <w:r w:rsidR="005E32A5">
        <w:t>,</w:t>
      </w:r>
      <w:r w:rsidRPr="00C40A23">
        <w:t xml:space="preserve"> but </w:t>
      </w:r>
      <w:r w:rsidR="005E32A5">
        <w:t xml:space="preserve">that </w:t>
      </w:r>
      <w:r w:rsidRPr="00C40A23">
        <w:t>these items must be grouped in a smaller number of groups or the definition of behaviors is based on a completely different aspect of user adaptation. For example, a predefined behavior can be a specific user</w:t>
      </w:r>
      <w:r w:rsidR="002020B8">
        <w:t>-</w:t>
      </w:r>
      <w:r w:rsidRPr="00C40A23">
        <w:t>behavior pattern while interacting with the system that is relevant for the whole process of user adaptation.</w:t>
      </w:r>
    </w:p>
    <w:p w14:paraId="3F4B45AA" w14:textId="4F5FF739" w:rsidR="00F22884" w:rsidRPr="00303F50" w:rsidRDefault="00F22884">
      <w:pPr>
        <w:tabs>
          <w:tab w:val="center" w:pos="4800"/>
          <w:tab w:val="right" w:pos="9500"/>
        </w:tabs>
        <w:ind w:firstLine="720"/>
        <w:jc w:val="both"/>
        <w:rPr>
          <w:rFonts w:ascii="Times New Roman" w:hAnsi="Times New Roman" w:cs="Times New Roman"/>
          <w:rPrChange w:id="180" w:author="Paul McGuiness" w:date="2014-02-02T10:09:00Z">
            <w:rPr>
              <w:rFonts w:ascii="Times New Roman" w:hAnsi="Times New Roman" w:cs="Times New Roman"/>
              <w:noProof/>
            </w:rPr>
          </w:rPrChange>
        </w:rPr>
      </w:pPr>
      <w:r w:rsidRPr="00303F50">
        <w:rPr>
          <w:rPrChange w:id="181" w:author="Paul McGuiness" w:date="2014-02-02T10:09:00Z">
            <w:rPr>
              <w:noProof/>
            </w:rPr>
          </w:rPrChange>
        </w:rPr>
        <w:t xml:space="preserve"> </w:t>
      </w:r>
      <w:r w:rsidRPr="00303F50">
        <w:rPr>
          <w:b/>
          <w:bCs/>
          <w:rPrChange w:id="182" w:author="Paul McGuiness" w:date="2014-02-02T10:09:00Z">
            <w:rPr>
              <w:b/>
              <w:bCs/>
              <w:noProof/>
            </w:rPr>
          </w:rPrChange>
        </w:rPr>
        <w:t xml:space="preserve"> </w:t>
      </w:r>
      <w:r w:rsidRPr="00C40A23">
        <w:rPr>
          <w:b/>
          <w:bCs/>
        </w:rPr>
        <w:t xml:space="preserve">What are </w:t>
      </w:r>
      <w:r w:rsidR="00BF1DD5">
        <w:rPr>
          <w:b/>
          <w:bCs/>
        </w:rPr>
        <w:t xml:space="preserve">the </w:t>
      </w:r>
      <w:r w:rsidRPr="00C40A23">
        <w:rPr>
          <w:b/>
          <w:bCs/>
        </w:rPr>
        <w:t xml:space="preserve">options </w:t>
      </w:r>
      <w:r w:rsidR="002020B8">
        <w:rPr>
          <w:b/>
          <w:bCs/>
        </w:rPr>
        <w:t>for</w:t>
      </w:r>
      <w:r w:rsidR="002020B8" w:rsidRPr="00C40A23">
        <w:rPr>
          <w:b/>
          <w:bCs/>
        </w:rPr>
        <w:t xml:space="preserve"> </w:t>
      </w:r>
      <w:r w:rsidRPr="00C40A23">
        <w:rPr>
          <w:b/>
          <w:bCs/>
        </w:rPr>
        <w:t>integrat</w:t>
      </w:r>
      <w:r w:rsidR="002020B8">
        <w:rPr>
          <w:b/>
          <w:bCs/>
        </w:rPr>
        <w:t>ing</w:t>
      </w:r>
      <w:r w:rsidRPr="00C40A23">
        <w:rPr>
          <w:b/>
          <w:bCs/>
        </w:rPr>
        <w:t xml:space="preserve"> TPB models into </w:t>
      </w:r>
      <w:r w:rsidR="002020B8">
        <w:rPr>
          <w:b/>
          <w:bCs/>
        </w:rPr>
        <w:t xml:space="preserve">a </w:t>
      </w:r>
      <w:r w:rsidRPr="00C40A23">
        <w:rPr>
          <w:b/>
          <w:bCs/>
        </w:rPr>
        <w:t>RS?</w:t>
      </w:r>
      <w:r w:rsidRPr="00C40A23">
        <w:t xml:space="preserve"> The role and integration of </w:t>
      </w:r>
      <w:r w:rsidR="002020B8">
        <w:t xml:space="preserve">the </w:t>
      </w:r>
      <w:r w:rsidRPr="00C40A23">
        <w:t>TPB into a user</w:t>
      </w:r>
      <w:r w:rsidR="002020B8">
        <w:t>-</w:t>
      </w:r>
      <w:r w:rsidRPr="00C40A23">
        <w:t xml:space="preserve">adaptation procedure is mainly determined by the definition of behaviors. As already indicated, user actions related to individual content items as behaviors </w:t>
      </w:r>
      <w:r w:rsidR="002020B8">
        <w:t>are</w:t>
      </w:r>
      <w:r w:rsidR="002020B8" w:rsidRPr="00C40A23">
        <w:t xml:space="preserve"> </w:t>
      </w:r>
      <w:r w:rsidRPr="00C40A23">
        <w:t>not a good choice.</w:t>
      </w:r>
    </w:p>
    <w:p w14:paraId="45BC6593" w14:textId="3FF2EEE5" w:rsidR="00F22884" w:rsidRPr="00303F50" w:rsidRDefault="00F22884">
      <w:pPr>
        <w:tabs>
          <w:tab w:val="center" w:pos="4800"/>
          <w:tab w:val="right" w:pos="9500"/>
        </w:tabs>
        <w:ind w:firstLine="720"/>
        <w:jc w:val="both"/>
        <w:rPr>
          <w:rFonts w:ascii="Times New Roman" w:hAnsi="Times New Roman" w:cs="Times New Roman"/>
          <w:rPrChange w:id="183" w:author="Paul McGuiness" w:date="2014-02-02T10:09:00Z">
            <w:rPr>
              <w:rFonts w:ascii="Times New Roman" w:hAnsi="Times New Roman" w:cs="Times New Roman"/>
              <w:noProof/>
            </w:rPr>
          </w:rPrChange>
        </w:rPr>
      </w:pPr>
      <w:r w:rsidRPr="00303F50">
        <w:rPr>
          <w:rPrChange w:id="184" w:author="Paul McGuiness" w:date="2014-02-02T10:09:00Z">
            <w:rPr>
              <w:noProof/>
            </w:rPr>
          </w:rPrChange>
        </w:rPr>
        <w:t xml:space="preserve"> </w:t>
      </w:r>
      <w:r w:rsidRPr="00303F50">
        <w:rPr>
          <w:b/>
          <w:bCs/>
          <w:rPrChange w:id="185" w:author="Paul McGuiness" w:date="2014-02-02T10:09:00Z">
            <w:rPr>
              <w:b/>
              <w:bCs/>
              <w:noProof/>
            </w:rPr>
          </w:rPrChange>
        </w:rPr>
        <w:t xml:space="preserve"> What are the issues of TPB user</w:t>
      </w:r>
      <w:ins w:id="186" w:author="Paul McGuiness" w:date="2014-02-02T14:44:00Z">
        <w:r w:rsidR="002020B8">
          <w:rPr>
            <w:b/>
            <w:bCs/>
          </w:rPr>
          <w:t>-</w:t>
        </w:r>
      </w:ins>
      <w:del w:id="187" w:author="Paul McGuiness" w:date="2014-02-02T14:44:00Z">
        <w:r w:rsidRPr="00303F50" w:rsidDel="002020B8">
          <w:rPr>
            <w:b/>
            <w:bCs/>
            <w:rPrChange w:id="188" w:author="Paul McGuiness" w:date="2014-02-02T10:09:00Z">
              <w:rPr>
                <w:b/>
                <w:bCs/>
                <w:noProof/>
              </w:rPr>
            </w:rPrChange>
          </w:rPr>
          <w:delText xml:space="preserve"> </w:delText>
        </w:r>
      </w:del>
      <w:r w:rsidRPr="00303F50">
        <w:rPr>
          <w:b/>
          <w:bCs/>
          <w:rPrChange w:id="189" w:author="Paul McGuiness" w:date="2014-02-02T10:09:00Z">
            <w:rPr>
              <w:b/>
              <w:bCs/>
              <w:noProof/>
            </w:rPr>
          </w:rPrChange>
        </w:rPr>
        <w:t>data acquisition?</w:t>
      </w:r>
      <w:r w:rsidRPr="00303F50">
        <w:rPr>
          <w:rPrChange w:id="190" w:author="Paul McGuiness" w:date="2014-02-02T10:09:00Z">
            <w:rPr>
              <w:noProof/>
            </w:rPr>
          </w:rPrChange>
        </w:rPr>
        <w:t xml:space="preserve"> </w:t>
      </w:r>
      <w:r w:rsidRPr="00C40A23">
        <w:t xml:space="preserve">The theory and practice of </w:t>
      </w:r>
      <w:r w:rsidR="00BF1DD5">
        <w:t xml:space="preserve">the </w:t>
      </w:r>
      <w:r w:rsidRPr="00C40A23">
        <w:t xml:space="preserve">TPB shows that the surveys required to fit the TPB model accurately enough are relatively long and they also demand a considerable effort </w:t>
      </w:r>
      <w:r w:rsidR="00BF1DD5">
        <w:t>from</w:t>
      </w:r>
      <w:r w:rsidR="00BF1DD5" w:rsidRPr="00C40A23">
        <w:t xml:space="preserve"> </w:t>
      </w:r>
      <w:r w:rsidRPr="00C40A23">
        <w:t>the respondent (end user) to provide relevant answers. In the context of user modeling, this means that the user</w:t>
      </w:r>
      <w:r w:rsidR="002020B8">
        <w:t>-</w:t>
      </w:r>
      <w:r w:rsidRPr="00C40A23">
        <w:t xml:space="preserve">data acquisition is relatively intrusive. On the other hand, since </w:t>
      </w:r>
      <w:r w:rsidR="002020B8">
        <w:t xml:space="preserve">the </w:t>
      </w:r>
      <w:r w:rsidRPr="00C40A23">
        <w:t>user</w:t>
      </w:r>
      <w:r w:rsidR="002020B8">
        <w:t>’s</w:t>
      </w:r>
      <w:r w:rsidRPr="00C40A23">
        <w:t xml:space="preserve"> attributes, norms and beliefs are changing very slowly </w:t>
      </w:r>
      <w:r w:rsidR="00F110C5">
        <w:t xml:space="preserve">with </w:t>
      </w:r>
      <w:r w:rsidRPr="00C40A23">
        <w:t>time</w:t>
      </w:r>
      <w:r w:rsidR="002020B8">
        <w:t>,</w:t>
      </w:r>
      <w:r w:rsidRPr="00C40A23">
        <w:t xml:space="preserve"> it is </w:t>
      </w:r>
      <w:r w:rsidR="002020B8">
        <w:t>sufficient</w:t>
      </w:r>
      <w:r w:rsidR="002020B8" w:rsidRPr="00C40A23">
        <w:t xml:space="preserve"> </w:t>
      </w:r>
      <w:r w:rsidRPr="00C40A23">
        <w:t xml:space="preserve">for the user to </w:t>
      </w:r>
      <w:r w:rsidR="002020B8">
        <w:t>complete</w:t>
      </w:r>
      <w:r w:rsidR="002020B8" w:rsidRPr="00C40A23">
        <w:t xml:space="preserve"> </w:t>
      </w:r>
      <w:r w:rsidRPr="00C40A23">
        <w:t xml:space="preserve">the survey </w:t>
      </w:r>
      <w:r w:rsidR="002020B8" w:rsidRPr="0089758A">
        <w:t>only</w:t>
      </w:r>
      <w:r w:rsidR="002020B8" w:rsidRPr="00303F50">
        <w:t xml:space="preserve"> </w:t>
      </w:r>
      <w:r w:rsidRPr="00C40A23">
        <w:t xml:space="preserve">once a year. However, the sampling period may vary significantly according to the domain and also according to an </w:t>
      </w:r>
      <w:r w:rsidRPr="00C40A23">
        <w:lastRenderedPageBreak/>
        <w:t>individual user’s practice. In our example, attributes, norms and beliefs toward movie</w:t>
      </w:r>
      <w:r w:rsidR="00137303">
        <w:t>-</w:t>
      </w:r>
      <w:r w:rsidRPr="00C40A23">
        <w:t xml:space="preserve">genre selection may change faster for those users who see more </w:t>
      </w:r>
      <w:r w:rsidR="00137303">
        <w:t>movies</w:t>
      </w:r>
      <w:r w:rsidR="00137303" w:rsidRPr="00C40A23">
        <w:t xml:space="preserve"> </w:t>
      </w:r>
      <w:r w:rsidRPr="00C40A23">
        <w:t xml:space="preserve">in </w:t>
      </w:r>
      <w:r w:rsidR="00137303">
        <w:t xml:space="preserve">a </w:t>
      </w:r>
      <w:r w:rsidRPr="00C40A23">
        <w:t>given amount of time.</w:t>
      </w:r>
    </w:p>
    <w:p w14:paraId="67918893" w14:textId="46E87E56" w:rsidR="00F22884" w:rsidRPr="00C40A23" w:rsidRDefault="00F22884">
      <w:pPr>
        <w:tabs>
          <w:tab w:val="center" w:pos="4800"/>
          <w:tab w:val="right" w:pos="9500"/>
        </w:tabs>
        <w:ind w:firstLine="720"/>
        <w:jc w:val="both"/>
        <w:rPr>
          <w:rFonts w:ascii="Times New Roman" w:hAnsi="Times New Roman" w:cs="Times New Roman"/>
        </w:rPr>
      </w:pPr>
      <w:r w:rsidRPr="00303F50">
        <w:rPr>
          <w:rPrChange w:id="191" w:author="Paul McGuiness" w:date="2014-02-02T10:09:00Z">
            <w:rPr>
              <w:noProof/>
            </w:rPr>
          </w:rPrChange>
        </w:rPr>
        <w:t xml:space="preserve"> </w:t>
      </w:r>
      <w:r w:rsidRPr="00303F50">
        <w:rPr>
          <w:b/>
          <w:bCs/>
          <w:rPrChange w:id="192" w:author="Paul McGuiness" w:date="2014-02-02T10:09:00Z">
            <w:rPr>
              <w:b/>
              <w:bCs/>
              <w:noProof/>
            </w:rPr>
          </w:rPrChange>
        </w:rPr>
        <w:t xml:space="preserve"> </w:t>
      </w:r>
      <w:r w:rsidRPr="00C40A23">
        <w:rPr>
          <w:b/>
          <w:bCs/>
        </w:rPr>
        <w:t xml:space="preserve">Does </w:t>
      </w:r>
      <w:r w:rsidR="00137303">
        <w:rPr>
          <w:b/>
          <w:bCs/>
        </w:rPr>
        <w:t xml:space="preserve">the </w:t>
      </w:r>
      <w:r w:rsidRPr="00C40A23">
        <w:rPr>
          <w:b/>
          <w:bCs/>
        </w:rPr>
        <w:t>TPB allow cross-domain user modeling?</w:t>
      </w:r>
      <w:r w:rsidRPr="00C40A23">
        <w:t xml:space="preserve"> </w:t>
      </w:r>
      <w:r w:rsidR="00137303">
        <w:t>The c</w:t>
      </w:r>
      <w:r w:rsidRPr="00C40A23">
        <w:t>ross-domain of user</w:t>
      </w:r>
      <w:r w:rsidR="00137303">
        <w:t>-</w:t>
      </w:r>
      <w:r w:rsidRPr="00C40A23">
        <w:t xml:space="preserve">adaptation techniques </w:t>
      </w:r>
      <w:r w:rsidR="00F110C5">
        <w:t>is</w:t>
      </w:r>
      <w:r w:rsidR="00F110C5" w:rsidRPr="00C40A23">
        <w:t xml:space="preserve"> </w:t>
      </w:r>
      <w:r w:rsidRPr="00C40A23">
        <w:t xml:space="preserve">of great interest. The question is can TPB models, in particular </w:t>
      </w:r>
      <w:r w:rsidR="00137303">
        <w:t xml:space="preserve">the </w:t>
      </w:r>
      <w:r w:rsidRPr="00C40A23">
        <w:t>Ajzen model</w:t>
      </w:r>
      <w:r w:rsidR="00137303">
        <w:t>,</w:t>
      </w:r>
      <w:r w:rsidRPr="00C40A23">
        <w:t xml:space="preserve"> </w:t>
      </w:r>
      <w:r w:rsidR="00137303">
        <w:t>en</w:t>
      </w:r>
      <w:r w:rsidRPr="00C40A23">
        <w:t>sure cross-domain capabilities in terms that the attributes, norms and beliefs of the end user estimated in one domain (for example</w:t>
      </w:r>
      <w:r w:rsidR="00137303">
        <w:t>,</w:t>
      </w:r>
      <w:r w:rsidRPr="00C40A23">
        <w:t xml:space="preserve"> movie selection) are at least in part valid for the other domain (for example</w:t>
      </w:r>
      <w:r w:rsidR="00137303">
        <w:t>,</w:t>
      </w:r>
      <w:r w:rsidRPr="00C40A23">
        <w:t xml:space="preserve"> tourist</w:t>
      </w:r>
      <w:r w:rsidR="00137303">
        <w:t>-</w:t>
      </w:r>
      <w:r w:rsidRPr="00C40A23">
        <w:t xml:space="preserve">destination selection). Unfortunately, in general the answer is no. The reason for this is simply the fact that </w:t>
      </w:r>
      <w:r w:rsidR="00137303">
        <w:t>t</w:t>
      </w:r>
      <w:r w:rsidRPr="00C40A23">
        <w:t>he survey used to estimate these attributes, norms and beliefs must be very specifically related to the domain of behaviors. For instance, the relevance of certain factors is asked for movies or for tourist destinations and not about some general user opinion common to both domains. However, the research on life-styles indicates that there are strong relations among human behaviors in different domains.</w:t>
      </w:r>
    </w:p>
    <w:p w14:paraId="553156E1" w14:textId="7BDB41E8" w:rsidR="00F22884" w:rsidRPr="00C40A23" w:rsidRDefault="00F22884">
      <w:pPr>
        <w:tabs>
          <w:tab w:val="center" w:pos="4800"/>
          <w:tab w:val="right" w:pos="9500"/>
        </w:tabs>
        <w:ind w:firstLine="720"/>
        <w:jc w:val="both"/>
        <w:rPr>
          <w:rFonts w:ascii="Times New Roman" w:hAnsi="Times New Roman" w:cs="Times New Roman"/>
        </w:rPr>
      </w:pPr>
      <w:r w:rsidRPr="00303F50">
        <w:rPr>
          <w:rPrChange w:id="193" w:author="Paul McGuiness" w:date="2014-02-02T10:09:00Z">
            <w:rPr>
              <w:noProof/>
            </w:rPr>
          </w:rPrChange>
        </w:rPr>
        <w:t xml:space="preserve"> </w:t>
      </w:r>
      <w:r w:rsidRPr="00303F50">
        <w:rPr>
          <w:b/>
          <w:bCs/>
          <w:rPrChange w:id="194" w:author="Paul McGuiness" w:date="2014-02-02T10:09:00Z">
            <w:rPr>
              <w:b/>
              <w:bCs/>
              <w:noProof/>
            </w:rPr>
          </w:rPrChange>
        </w:rPr>
        <w:t xml:space="preserve"> </w:t>
      </w:r>
      <w:r w:rsidRPr="00C40A23">
        <w:rPr>
          <w:b/>
          <w:bCs/>
        </w:rPr>
        <w:t xml:space="preserve">What are </w:t>
      </w:r>
      <w:r w:rsidR="00137303">
        <w:rPr>
          <w:b/>
          <w:bCs/>
        </w:rPr>
        <w:t xml:space="preserve">the </w:t>
      </w:r>
      <w:r w:rsidRPr="00C40A23">
        <w:rPr>
          <w:b/>
          <w:bCs/>
        </w:rPr>
        <w:t xml:space="preserve">crucial decisions in </w:t>
      </w:r>
      <w:r w:rsidR="00DE31A1">
        <w:rPr>
          <w:b/>
          <w:bCs/>
        </w:rPr>
        <w:t xml:space="preserve">the </w:t>
      </w:r>
      <w:r w:rsidRPr="00C40A23">
        <w:rPr>
          <w:b/>
          <w:bCs/>
        </w:rPr>
        <w:t>TPB model selection and fitting?</w:t>
      </w:r>
      <w:r w:rsidRPr="00C40A23">
        <w:t xml:space="preserve"> As outlined in Subsec. 2, the whole procedure is </w:t>
      </w:r>
      <w:r w:rsidR="00E75398">
        <w:t>very</w:t>
      </w:r>
      <w:r w:rsidR="00E75398" w:rsidRPr="00C40A23">
        <w:t xml:space="preserve"> </w:t>
      </w:r>
      <w:r w:rsidRPr="00C40A23">
        <w:t xml:space="preserve">dependent on the selected behavior. The next decision is, according to the domain knowledge, what are </w:t>
      </w:r>
      <w:r w:rsidR="00E75398">
        <w:t xml:space="preserve">the </w:t>
      </w:r>
      <w:r w:rsidRPr="00C40A23">
        <w:t xml:space="preserve">relevant factors of </w:t>
      </w:r>
      <w:r w:rsidR="00E75398">
        <w:t xml:space="preserve">the </w:t>
      </w:r>
      <w:r w:rsidRPr="00C40A23">
        <w:t xml:space="preserve">user’s beliefs about the behavior. After these factors are identified, the questionnaire can be designed and tested on a pilot set of users. A selection of </w:t>
      </w:r>
      <w:r w:rsidR="00E75398">
        <w:t xml:space="preserve">the </w:t>
      </w:r>
      <w:r w:rsidRPr="00C40A23">
        <w:t xml:space="preserve">prediction model follows and the candidate models are evaluated </w:t>
      </w:r>
      <w:r w:rsidR="00E75398">
        <w:t>in</w:t>
      </w:r>
      <w:r w:rsidR="00E75398" w:rsidRPr="00C40A23">
        <w:t xml:space="preserve"> </w:t>
      </w:r>
      <w:r w:rsidRPr="00C40A23">
        <w:t xml:space="preserve">a pilot study. This selection also depends on the aim of the application of </w:t>
      </w:r>
      <w:r w:rsidR="00E75398">
        <w:t xml:space="preserve">the </w:t>
      </w:r>
      <w:r w:rsidRPr="00C40A23">
        <w:t>TPB model</w:t>
      </w:r>
      <w:r w:rsidR="00E75398">
        <w:t>,</w:t>
      </w:r>
      <w:r w:rsidRPr="00C40A23">
        <w:t xml:space="preserve"> which is from busting the performance of </w:t>
      </w:r>
      <w:r w:rsidR="00E75398">
        <w:t xml:space="preserve">the </w:t>
      </w:r>
      <w:r w:rsidRPr="00C40A23">
        <w:t>user</w:t>
      </w:r>
      <w:r w:rsidR="00E75398">
        <w:t>-</w:t>
      </w:r>
      <w:r w:rsidRPr="00C40A23">
        <w:t>adaptation procedure to the explanation of the adaptation process itself.</w:t>
      </w:r>
    </w:p>
    <w:p w14:paraId="60DEC9A8" w14:textId="7B91B9B0" w:rsidR="00F22884" w:rsidRPr="00C40A23" w:rsidRDefault="00F22884">
      <w:pPr>
        <w:tabs>
          <w:tab w:val="center" w:pos="4800"/>
          <w:tab w:val="right" w:pos="9500"/>
        </w:tabs>
        <w:ind w:firstLine="720"/>
        <w:jc w:val="both"/>
        <w:rPr>
          <w:rFonts w:ascii="Times New Roman" w:hAnsi="Times New Roman" w:cs="Times New Roman"/>
        </w:rPr>
      </w:pPr>
      <w:r w:rsidRPr="00303F50">
        <w:rPr>
          <w:rPrChange w:id="195" w:author="Paul McGuiness" w:date="2014-02-02T10:09:00Z">
            <w:rPr>
              <w:noProof/>
            </w:rPr>
          </w:rPrChange>
        </w:rPr>
        <w:t xml:space="preserve"> </w:t>
      </w:r>
      <w:r w:rsidRPr="00303F50">
        <w:rPr>
          <w:b/>
          <w:bCs/>
          <w:rPrChange w:id="196" w:author="Paul McGuiness" w:date="2014-02-02T10:09:00Z">
            <w:rPr>
              <w:b/>
              <w:bCs/>
              <w:noProof/>
            </w:rPr>
          </w:rPrChange>
        </w:rPr>
        <w:t xml:space="preserve"> </w:t>
      </w:r>
      <w:r w:rsidRPr="00C40A23">
        <w:rPr>
          <w:b/>
          <w:bCs/>
        </w:rPr>
        <w:t xml:space="preserve">What are benefits of using </w:t>
      </w:r>
      <w:r w:rsidR="00E75398">
        <w:rPr>
          <w:b/>
          <w:bCs/>
        </w:rPr>
        <w:t xml:space="preserve">the </w:t>
      </w:r>
      <w:r w:rsidRPr="00C40A23">
        <w:rPr>
          <w:b/>
          <w:bCs/>
        </w:rPr>
        <w:t xml:space="preserve">TPB as </w:t>
      </w:r>
      <w:r w:rsidR="00E75398">
        <w:rPr>
          <w:b/>
          <w:bCs/>
        </w:rPr>
        <w:t xml:space="preserve">a </w:t>
      </w:r>
      <w:r w:rsidRPr="00C40A23">
        <w:rPr>
          <w:b/>
          <w:bCs/>
        </w:rPr>
        <w:t>user</w:t>
      </w:r>
      <w:r w:rsidR="00E75398">
        <w:rPr>
          <w:b/>
          <w:bCs/>
        </w:rPr>
        <w:t>-</w:t>
      </w:r>
      <w:r w:rsidRPr="00C40A23">
        <w:rPr>
          <w:b/>
          <w:bCs/>
        </w:rPr>
        <w:t>modeling technique?</w:t>
      </w:r>
      <w:r w:rsidRPr="00C40A23">
        <w:t xml:space="preserve"> After the above</w:t>
      </w:r>
      <w:r w:rsidR="00D514E6">
        <w:t>-</w:t>
      </w:r>
      <w:r w:rsidRPr="00C40A23">
        <w:t xml:space="preserve">listed considerations one could argue </w:t>
      </w:r>
      <w:r w:rsidR="00D514E6">
        <w:t>about</w:t>
      </w:r>
      <w:r w:rsidRPr="00C40A23">
        <w:t xml:space="preserve"> </w:t>
      </w:r>
      <w:r w:rsidR="00D514E6">
        <w:t>which</w:t>
      </w:r>
      <w:r w:rsidR="00D514E6" w:rsidRPr="00C40A23">
        <w:t xml:space="preserve"> </w:t>
      </w:r>
      <w:r w:rsidRPr="00C40A23">
        <w:t>benefits of the introduction of TPB are not available from advanced statistics and machine</w:t>
      </w:r>
      <w:r w:rsidR="00D514E6">
        <w:t>-</w:t>
      </w:r>
      <w:r w:rsidRPr="00C40A23">
        <w:t xml:space="preserve">learning algorithms. We see the following benefits of </w:t>
      </w:r>
      <w:r w:rsidR="00D514E6">
        <w:t xml:space="preserve">the </w:t>
      </w:r>
      <w:r w:rsidRPr="00C40A23">
        <w:t xml:space="preserve">TPB in </w:t>
      </w:r>
      <w:r w:rsidR="00D514E6">
        <w:t xml:space="preserve">the </w:t>
      </w:r>
      <w:r w:rsidRPr="00C40A23">
        <w:t>user</w:t>
      </w:r>
      <w:r w:rsidR="00D514E6">
        <w:t>-</w:t>
      </w:r>
      <w:r w:rsidRPr="00C40A23">
        <w:t xml:space="preserve">modeling domain:  </w:t>
      </w:r>
    </w:p>
    <w:p w14:paraId="5DEB1CA7" w14:textId="40B10BF6" w:rsidR="00F22884" w:rsidRPr="00C40A23" w:rsidRDefault="00F22884">
      <w:pPr>
        <w:tabs>
          <w:tab w:val="center" w:pos="4800"/>
          <w:tab w:val="right" w:pos="9500"/>
        </w:tabs>
        <w:ind w:firstLine="720"/>
        <w:rPr>
          <w:rFonts w:ascii="Times New Roman" w:hAnsi="Times New Roman" w:cs="Times New Roman"/>
        </w:rPr>
      </w:pPr>
      <w:r w:rsidRPr="00C40A23">
        <w:t xml:space="preserve">    1.  </w:t>
      </w:r>
      <w:r w:rsidRPr="00C40A23">
        <w:rPr>
          <w:i/>
          <w:iCs/>
        </w:rPr>
        <w:t xml:space="preserve"> Explanation of </w:t>
      </w:r>
      <w:r w:rsidR="00D514E6">
        <w:rPr>
          <w:i/>
          <w:iCs/>
        </w:rPr>
        <w:t xml:space="preserve">the </w:t>
      </w:r>
      <w:r w:rsidRPr="00C40A23">
        <w:rPr>
          <w:i/>
          <w:iCs/>
        </w:rPr>
        <w:t>underlying mechanisms.</w:t>
      </w:r>
      <w:r w:rsidRPr="00C40A23">
        <w:t xml:space="preserve"> </w:t>
      </w:r>
      <w:r w:rsidR="00D514E6">
        <w:t>A d</w:t>
      </w:r>
      <w:r w:rsidRPr="00C40A23">
        <w:t xml:space="preserve">eeper understanding of </w:t>
      </w:r>
      <w:r w:rsidR="00D514E6">
        <w:t xml:space="preserve">the </w:t>
      </w:r>
      <w:r w:rsidRPr="00C40A23">
        <w:t>processes accompanying user adaptation usually lead</w:t>
      </w:r>
      <w:r w:rsidR="00D514E6">
        <w:t>s</w:t>
      </w:r>
      <w:r w:rsidRPr="00C40A23">
        <w:t xml:space="preserve"> to more effective adaptation procedures, more appropriate evaluation measures and procedures</w:t>
      </w:r>
      <w:r w:rsidR="00D514E6">
        <w:t>,</w:t>
      </w:r>
      <w:r w:rsidRPr="00C40A23">
        <w:t xml:space="preserve"> and fresh ideas </w:t>
      </w:r>
      <w:r w:rsidR="00D514E6">
        <w:t>about</w:t>
      </w:r>
      <w:r w:rsidR="00D514E6" w:rsidRPr="00C40A23">
        <w:t xml:space="preserve"> </w:t>
      </w:r>
      <w:r w:rsidRPr="00C40A23">
        <w:t>how to implement the user</w:t>
      </w:r>
      <w:r w:rsidR="00D514E6">
        <w:t>-</w:t>
      </w:r>
      <w:r w:rsidRPr="00C40A23">
        <w:t xml:space="preserve">adaptation results for end users; </w:t>
      </w:r>
    </w:p>
    <w:p w14:paraId="1FB71EB8" w14:textId="3C3C3C5E" w:rsidR="00F22884" w:rsidRPr="00C40A23" w:rsidRDefault="00F22884">
      <w:pPr>
        <w:tabs>
          <w:tab w:val="center" w:pos="4800"/>
          <w:tab w:val="right" w:pos="9500"/>
        </w:tabs>
        <w:ind w:firstLine="720"/>
        <w:rPr>
          <w:rFonts w:ascii="Times New Roman" w:hAnsi="Times New Roman" w:cs="Times New Roman"/>
        </w:rPr>
      </w:pPr>
      <w:r w:rsidRPr="00C40A23">
        <w:t xml:space="preserve">    2.  </w:t>
      </w:r>
      <w:r w:rsidRPr="00C40A23">
        <w:rPr>
          <w:i/>
          <w:iCs/>
        </w:rPr>
        <w:t xml:space="preserve"> Guidelines for </w:t>
      </w:r>
      <w:r w:rsidR="00D514E6">
        <w:rPr>
          <w:i/>
          <w:iCs/>
        </w:rPr>
        <w:t xml:space="preserve">the </w:t>
      </w:r>
      <w:r w:rsidRPr="00C40A23">
        <w:rPr>
          <w:i/>
          <w:iCs/>
        </w:rPr>
        <w:t>analyzed classes (called behaviors in</w:t>
      </w:r>
      <w:r w:rsidR="003D3CAE">
        <w:rPr>
          <w:i/>
          <w:iCs/>
        </w:rPr>
        <w:t xml:space="preserve"> the</w:t>
      </w:r>
      <w:r w:rsidRPr="00C40A23">
        <w:rPr>
          <w:i/>
          <w:iCs/>
        </w:rPr>
        <w:t xml:space="preserve"> TPB) definition.</w:t>
      </w:r>
      <w:r w:rsidRPr="00C40A23">
        <w:t xml:space="preserve"> The theory of </w:t>
      </w:r>
      <w:r w:rsidR="00DE3086">
        <w:t xml:space="preserve">the </w:t>
      </w:r>
      <w:r w:rsidRPr="00C40A23">
        <w:t xml:space="preserve">TPB together with the domain knowledge allows </w:t>
      </w:r>
      <w:r w:rsidR="00D514E6">
        <w:t>a</w:t>
      </w:r>
      <w:r w:rsidR="00D514E6" w:rsidRPr="00C40A23">
        <w:t xml:space="preserve"> </w:t>
      </w:r>
      <w:r w:rsidRPr="00C40A23">
        <w:t xml:space="preserve">description and definition of </w:t>
      </w:r>
      <w:r w:rsidR="00D514E6">
        <w:t xml:space="preserve">the </w:t>
      </w:r>
      <w:r w:rsidRPr="00C40A23">
        <w:t>behaviors that are decisive for the whole user</w:t>
      </w:r>
      <w:r w:rsidR="00D514E6">
        <w:t>-</w:t>
      </w:r>
      <w:r w:rsidRPr="00C40A23">
        <w:t xml:space="preserve">adaptation process. The ability of </w:t>
      </w:r>
      <w:r w:rsidR="00E74009">
        <w:t xml:space="preserve">the </w:t>
      </w:r>
      <w:r w:rsidRPr="00C40A23">
        <w:t>TPB to take into account the adaptation domain specifics is of crucial importance here</w:t>
      </w:r>
      <w:r w:rsidR="00E74009">
        <w:t>,</w:t>
      </w:r>
      <w:r w:rsidRPr="00C40A23">
        <w:t xml:space="preserve"> since the later development of user</w:t>
      </w:r>
      <w:r w:rsidR="00E74009">
        <w:t>-</w:t>
      </w:r>
      <w:r w:rsidRPr="00C40A23">
        <w:t xml:space="preserve">adaptation techniques showed that the effective adaptation as well as its performance evaluation </w:t>
      </w:r>
      <w:r w:rsidR="00E74009">
        <w:t>are</w:t>
      </w:r>
      <w:r w:rsidR="00E74009" w:rsidRPr="00C40A23">
        <w:t xml:space="preserve"> </w:t>
      </w:r>
      <w:r w:rsidRPr="00C40A23">
        <w:t xml:space="preserve">very much domain specific; </w:t>
      </w:r>
    </w:p>
    <w:p w14:paraId="4F222979" w14:textId="5C52C4A0" w:rsidR="00F22884" w:rsidRPr="00C40A23" w:rsidRDefault="00F22884">
      <w:pPr>
        <w:tabs>
          <w:tab w:val="center" w:pos="4800"/>
          <w:tab w:val="right" w:pos="9500"/>
        </w:tabs>
        <w:ind w:firstLine="720"/>
        <w:rPr>
          <w:rFonts w:ascii="Times New Roman" w:hAnsi="Times New Roman" w:cs="Times New Roman"/>
        </w:rPr>
      </w:pPr>
      <w:r w:rsidRPr="00C40A23">
        <w:t xml:space="preserve">    3.  </w:t>
      </w:r>
      <w:r w:rsidRPr="00C40A23">
        <w:rPr>
          <w:i/>
          <w:iCs/>
        </w:rPr>
        <w:t xml:space="preserve"> Guidelines for survey</w:t>
      </w:r>
      <w:r w:rsidR="00E74009">
        <w:rPr>
          <w:i/>
          <w:iCs/>
        </w:rPr>
        <w:t>-</w:t>
      </w:r>
      <w:r w:rsidRPr="00C40A23">
        <w:rPr>
          <w:i/>
          <w:iCs/>
        </w:rPr>
        <w:t>question formulations.</w:t>
      </w:r>
      <w:r w:rsidRPr="00C40A23">
        <w:t xml:space="preserve"> According to the previous point reasoning, the TPB further provides explicit guidelines for user</w:t>
      </w:r>
      <w:r w:rsidR="00DE3086">
        <w:t>-</w:t>
      </w:r>
      <w:r w:rsidRPr="00C40A23">
        <w:t>data</w:t>
      </w:r>
      <w:r w:rsidR="00DE3086">
        <w:t>-</w:t>
      </w:r>
      <w:r w:rsidRPr="00C40A23">
        <w:t>acquisition survey construction. It is important to note that there is a large number of data</w:t>
      </w:r>
      <w:r w:rsidR="00FF3E96">
        <w:t>-</w:t>
      </w:r>
      <w:r w:rsidRPr="00C40A23">
        <w:t xml:space="preserve">driven studies in several domains that support the theory of </w:t>
      </w:r>
      <w:r w:rsidR="00DE3086">
        <w:t xml:space="preserve">the </w:t>
      </w:r>
      <w:r w:rsidRPr="00C40A23">
        <w:t xml:space="preserve">TPB and the description of behavioral, normative and control beliefs. This allows </w:t>
      </w:r>
      <w:r w:rsidR="00FF3E96">
        <w:t>us t</w:t>
      </w:r>
      <w:r w:rsidRPr="00C40A23">
        <w:t>o construct more effective surveys</w:t>
      </w:r>
      <w:r w:rsidR="00FF3E96">
        <w:t>,</w:t>
      </w:r>
      <w:r w:rsidRPr="00C40A23">
        <w:t xml:space="preserve"> resulting in more accurate user data at the same level of intrusion; </w:t>
      </w:r>
    </w:p>
    <w:p w14:paraId="6C9DDC5F" w14:textId="42CEED74" w:rsidR="00F22884" w:rsidRPr="00C40A23" w:rsidRDefault="00F22884">
      <w:pPr>
        <w:tabs>
          <w:tab w:val="center" w:pos="4800"/>
          <w:tab w:val="right" w:pos="9500"/>
        </w:tabs>
        <w:ind w:firstLine="720"/>
        <w:rPr>
          <w:rFonts w:ascii="Times New Roman" w:hAnsi="Times New Roman" w:cs="Times New Roman"/>
        </w:rPr>
      </w:pPr>
      <w:r w:rsidRPr="00C40A23">
        <w:t xml:space="preserve">    4.  </w:t>
      </w:r>
      <w:r w:rsidRPr="00C40A23">
        <w:rPr>
          <w:i/>
          <w:iCs/>
        </w:rPr>
        <w:t xml:space="preserve"> </w:t>
      </w:r>
      <w:r w:rsidR="00FF3E96">
        <w:rPr>
          <w:i/>
          <w:iCs/>
        </w:rPr>
        <w:t>S</w:t>
      </w:r>
      <w:r w:rsidRPr="00C40A23">
        <w:rPr>
          <w:i/>
          <w:iCs/>
        </w:rPr>
        <w:t>tudy of cross-domain user adaptation.</w:t>
      </w:r>
      <w:r w:rsidRPr="00C40A23">
        <w:t xml:space="preserve"> Cross-domain user adaptation is one way to reduce the intrusion of user</w:t>
      </w:r>
      <w:r w:rsidR="00FF3E96">
        <w:t>-</w:t>
      </w:r>
      <w:r w:rsidRPr="00C40A23">
        <w:t>data acquisition and to design more effective user</w:t>
      </w:r>
      <w:r w:rsidR="00FF3E96">
        <w:t>-</w:t>
      </w:r>
      <w:r w:rsidRPr="00C40A23">
        <w:t xml:space="preserve">adaptation techniques. As already indicated, no cross-domain of </w:t>
      </w:r>
      <w:r w:rsidR="00FF3E96">
        <w:t xml:space="preserve">the </w:t>
      </w:r>
      <w:r w:rsidRPr="00C40A23">
        <w:t xml:space="preserve">estimated beliefs in </w:t>
      </w:r>
      <w:r w:rsidR="00DE3086">
        <w:lastRenderedPageBreak/>
        <w:t xml:space="preserve">the </w:t>
      </w:r>
      <w:r w:rsidRPr="00C40A23">
        <w:t>TPB is guarantied. However, the studies related to life</w:t>
      </w:r>
      <w:r w:rsidR="00FF3E96">
        <w:t>-</w:t>
      </w:r>
      <w:r w:rsidRPr="00C40A23">
        <w:t>styles shows the potential to link the correlated user</w:t>
      </w:r>
      <w:r w:rsidR="00FF3E96">
        <w:t>-</w:t>
      </w:r>
      <w:r w:rsidRPr="00C40A23">
        <w:t xml:space="preserve">behavior patterns in </w:t>
      </w:r>
      <w:r w:rsidR="00FF3E96">
        <w:t>a</w:t>
      </w:r>
      <w:r w:rsidR="00FF3E96" w:rsidRPr="00C40A23">
        <w:t xml:space="preserve"> </w:t>
      </w:r>
      <w:r w:rsidRPr="00C40A23">
        <w:t xml:space="preserve">way that allows </w:t>
      </w:r>
      <w:r w:rsidR="00FF3E96">
        <w:t xml:space="preserve">us </w:t>
      </w:r>
      <w:r w:rsidRPr="00C40A23">
        <w:t xml:space="preserve">to make conclusions </w:t>
      </w:r>
      <w:r w:rsidR="00FF3E96">
        <w:t>about</w:t>
      </w:r>
      <w:r w:rsidR="00FF3E96" w:rsidRPr="00C40A23">
        <w:t xml:space="preserve"> </w:t>
      </w:r>
      <w:r w:rsidRPr="00C40A23">
        <w:t>end</w:t>
      </w:r>
      <w:r w:rsidR="00FF3E96">
        <w:t>-</w:t>
      </w:r>
      <w:r w:rsidRPr="00C40A23">
        <w:t xml:space="preserve">user beliefs from </w:t>
      </w:r>
      <w:r w:rsidR="00FF3E96">
        <w:t xml:space="preserve">the </w:t>
      </w:r>
      <w:r w:rsidRPr="00C40A23">
        <w:t xml:space="preserve">original to </w:t>
      </w:r>
      <w:r w:rsidR="00FF3E96">
        <w:t xml:space="preserve">the </w:t>
      </w:r>
      <w:r w:rsidRPr="00C40A23">
        <w:t xml:space="preserve">correlated domain. This is related to our future work plans. </w:t>
      </w:r>
    </w:p>
    <w:p w14:paraId="7F1C2B68" w14:textId="77777777" w:rsidR="00F22884" w:rsidRPr="00303F50" w:rsidRDefault="00F22884">
      <w:pPr>
        <w:tabs>
          <w:tab w:val="center" w:pos="4800"/>
          <w:tab w:val="right" w:pos="9500"/>
        </w:tabs>
        <w:ind w:firstLine="720"/>
        <w:jc w:val="both"/>
        <w:rPr>
          <w:rFonts w:ascii="Times New Roman" w:hAnsi="Times New Roman" w:cs="Times New Roman"/>
          <w:rPrChange w:id="197" w:author="Paul McGuiness" w:date="2014-02-02T10:09:00Z">
            <w:rPr>
              <w:rFonts w:ascii="Times New Roman" w:hAnsi="Times New Roman" w:cs="Times New Roman"/>
              <w:noProof/>
            </w:rPr>
          </w:rPrChange>
        </w:rPr>
      </w:pPr>
    </w:p>
    <w:p w14:paraId="76BA4192" w14:textId="77777777" w:rsidR="00F22884" w:rsidRPr="00303F50" w:rsidRDefault="00F22884">
      <w:pPr>
        <w:tabs>
          <w:tab w:val="center" w:pos="4800"/>
          <w:tab w:val="right" w:pos="9500"/>
        </w:tabs>
        <w:ind w:firstLine="720"/>
        <w:jc w:val="both"/>
        <w:rPr>
          <w:rFonts w:ascii="Times New Roman" w:hAnsi="Times New Roman" w:cs="Times New Roman"/>
          <w:rPrChange w:id="198" w:author="Paul McGuiness" w:date="2014-02-02T10:09:00Z">
            <w:rPr>
              <w:rFonts w:ascii="Times New Roman" w:hAnsi="Times New Roman" w:cs="Times New Roman"/>
              <w:noProof/>
            </w:rPr>
          </w:rPrChange>
        </w:rPr>
      </w:pPr>
    </w:p>
    <w:p w14:paraId="62726391" w14:textId="77777777" w:rsidR="00F22884" w:rsidRPr="00303F50" w:rsidRDefault="00F22884">
      <w:pPr>
        <w:pStyle w:val="Heading2"/>
        <w:tabs>
          <w:tab w:val="center" w:pos="4800"/>
          <w:tab w:val="right" w:pos="9500"/>
        </w:tabs>
        <w:rPr>
          <w:noProof w:val="0"/>
          <w:rPrChange w:id="199" w:author="Paul McGuiness" w:date="2014-02-02T10:09:00Z">
            <w:rPr/>
          </w:rPrChange>
        </w:rPr>
      </w:pPr>
      <w:r w:rsidRPr="00303F50">
        <w:rPr>
          <w:noProof w:val="0"/>
          <w:rPrChange w:id="200" w:author="Paul McGuiness" w:date="2014-02-02T10:09:00Z">
            <w:rPr/>
          </w:rPrChange>
        </w:rPr>
        <w:t xml:space="preserve">6  </w:t>
      </w:r>
      <w:bookmarkStart w:id="201" w:name="GrindEQpgref52ead79917"/>
      <w:bookmarkEnd w:id="201"/>
      <w:r w:rsidRPr="00303F50">
        <w:rPr>
          <w:noProof w:val="0"/>
          <w:rPrChange w:id="202" w:author="Paul McGuiness" w:date="2014-02-02T10:09:00Z">
            <w:rPr/>
          </w:rPrChange>
        </w:rPr>
        <w:t>Conclusion and further work</w:t>
      </w:r>
    </w:p>
    <w:p w14:paraId="5962904F" w14:textId="77777777" w:rsidR="00F22884" w:rsidRPr="00303F50" w:rsidRDefault="00F22884">
      <w:pPr>
        <w:tabs>
          <w:tab w:val="center" w:pos="4800"/>
          <w:tab w:val="right" w:pos="9500"/>
        </w:tabs>
        <w:ind w:firstLine="720"/>
        <w:jc w:val="both"/>
        <w:rPr>
          <w:rFonts w:ascii="Times New Roman" w:hAnsi="Times New Roman" w:cs="Times New Roman"/>
          <w:rPrChange w:id="203" w:author="Paul McGuiness" w:date="2014-02-02T10:09:00Z">
            <w:rPr>
              <w:rFonts w:ascii="Times New Roman" w:hAnsi="Times New Roman" w:cs="Times New Roman"/>
              <w:noProof/>
            </w:rPr>
          </w:rPrChange>
        </w:rPr>
      </w:pPr>
    </w:p>
    <w:p w14:paraId="35471059" w14:textId="59C4B02C" w:rsidR="00F22884" w:rsidRPr="00C40A23" w:rsidRDefault="00F22884">
      <w:pPr>
        <w:tabs>
          <w:tab w:val="center" w:pos="4800"/>
          <w:tab w:val="right" w:pos="9500"/>
        </w:tabs>
        <w:ind w:firstLine="720"/>
        <w:jc w:val="both"/>
        <w:rPr>
          <w:rFonts w:ascii="Times New Roman" w:hAnsi="Times New Roman" w:cs="Times New Roman"/>
        </w:rPr>
      </w:pPr>
      <w:bookmarkStart w:id="204" w:name="_GoBack"/>
      <w:r w:rsidRPr="00C40A23">
        <w:t>The work present</w:t>
      </w:r>
      <w:r w:rsidR="00FF3E96">
        <w:t>ed</w:t>
      </w:r>
      <w:r w:rsidRPr="00C40A23">
        <w:t xml:space="preserve"> in this paper aims at establishing the relevance of </w:t>
      </w:r>
      <w:r w:rsidR="006A00F7">
        <w:t xml:space="preserve">the </w:t>
      </w:r>
      <w:r w:rsidRPr="00C40A23">
        <w:t>psychological human</w:t>
      </w:r>
      <w:r w:rsidR="00027636">
        <w:t>-</w:t>
      </w:r>
      <w:r w:rsidRPr="00C40A23">
        <w:t xml:space="preserve">decision modeling </w:t>
      </w:r>
      <w:r w:rsidR="007C5D9D">
        <w:t>T</w:t>
      </w:r>
      <w:r w:rsidRPr="00C40A23">
        <w:t xml:space="preserve">heory of </w:t>
      </w:r>
      <w:r w:rsidR="007C5D9D">
        <w:t>P</w:t>
      </w:r>
      <w:r w:rsidRPr="00C40A23">
        <w:t xml:space="preserve">lanned </w:t>
      </w:r>
      <w:r w:rsidR="007C5D9D">
        <w:t>B</w:t>
      </w:r>
      <w:r w:rsidRPr="00C40A23">
        <w:t xml:space="preserve">ehavior (TPB) into the field of user modeling. The study contributes to the models </w:t>
      </w:r>
      <w:r w:rsidR="00027636">
        <w:t>that are</w:t>
      </w:r>
      <w:r w:rsidR="006A00F7">
        <w:t xml:space="preserve"> </w:t>
      </w:r>
      <w:r w:rsidRPr="00C40A23">
        <w:t>applicable in user modeling, in particular to the explanation of these models.</w:t>
      </w:r>
    </w:p>
    <w:p w14:paraId="024B0485" w14:textId="56904E95" w:rsidR="00F22884" w:rsidRPr="00C40A23" w:rsidRDefault="00F22884">
      <w:pPr>
        <w:tabs>
          <w:tab w:val="center" w:pos="4800"/>
          <w:tab w:val="right" w:pos="9500"/>
        </w:tabs>
        <w:ind w:firstLine="720"/>
        <w:jc w:val="both"/>
        <w:rPr>
          <w:rFonts w:ascii="Times New Roman" w:hAnsi="Times New Roman" w:cs="Times New Roman"/>
        </w:rPr>
      </w:pPr>
      <w:r w:rsidRPr="00C40A23">
        <w:t xml:space="preserve">Our results show that the application of </w:t>
      </w:r>
      <w:r w:rsidR="00027636">
        <w:t xml:space="preserve">the </w:t>
      </w:r>
      <w:r w:rsidRPr="00C40A23">
        <w:t xml:space="preserve">TPB in the area of recommender systems allows </w:t>
      </w:r>
      <w:r w:rsidR="00027636">
        <w:t xml:space="preserve">a </w:t>
      </w:r>
      <w:r w:rsidRPr="00C40A23">
        <w:t xml:space="preserve">further insight into the underlying process of </w:t>
      </w:r>
      <w:r w:rsidR="00027636">
        <w:t xml:space="preserve">the </w:t>
      </w:r>
      <w:r w:rsidRPr="00C40A23">
        <w:t>user’s decision making, i.e.</w:t>
      </w:r>
      <w:r w:rsidR="00027636">
        <w:t>,</w:t>
      </w:r>
      <w:r w:rsidRPr="00C40A23">
        <w:t xml:space="preserve"> into factors that affect these decisions. These insights can be used to address several issues</w:t>
      </w:r>
      <w:r w:rsidR="00027636">
        <w:t>,</w:t>
      </w:r>
      <w:r w:rsidRPr="00C40A23">
        <w:t xml:space="preserve"> such as effective user</w:t>
      </w:r>
      <w:r w:rsidR="00027636">
        <w:t>-</w:t>
      </w:r>
      <w:r w:rsidRPr="00C40A23">
        <w:t xml:space="preserve">data acquisition, understanding and mitigating </w:t>
      </w:r>
      <w:r w:rsidR="00027636">
        <w:t xml:space="preserve">the </w:t>
      </w:r>
      <w:r w:rsidRPr="00C40A23">
        <w:t>reasons for unacceptable recommendations</w:t>
      </w:r>
      <w:r w:rsidR="00027636">
        <w:t>,</w:t>
      </w:r>
      <w:r w:rsidRPr="00C40A23">
        <w:t xml:space="preserve"> etc. As an important part of this research performed by an interdisciplinary team</w:t>
      </w:r>
      <w:r w:rsidR="00027636">
        <w:t>,</w:t>
      </w:r>
      <w:r w:rsidRPr="00C40A23">
        <w:t xml:space="preserve"> including engineers, mathematicians, and psychologists</w:t>
      </w:r>
      <w:r w:rsidR="00027636">
        <w:t>,</w:t>
      </w:r>
      <w:r w:rsidRPr="00C40A23">
        <w:t xml:space="preserve"> are the guidelines for the future applications of </w:t>
      </w:r>
      <w:r w:rsidR="006A00F7">
        <w:t xml:space="preserve">the </w:t>
      </w:r>
      <w:r w:rsidRPr="00C40A23">
        <w:t>TPB in different areas of user modeling. They include behavior selection, user</w:t>
      </w:r>
      <w:r w:rsidR="00027636">
        <w:t>-</w:t>
      </w:r>
      <w:r w:rsidRPr="00C40A23">
        <w:t>questionnaire construction, criteria variable construction, regression</w:t>
      </w:r>
      <w:r w:rsidR="00027636">
        <w:t>-</w:t>
      </w:r>
      <w:r w:rsidRPr="00C40A23">
        <w:t xml:space="preserve">model selection and fitting, and </w:t>
      </w:r>
      <w:r w:rsidR="00027636">
        <w:t>an</w:t>
      </w:r>
      <w:r w:rsidR="00027636" w:rsidRPr="00C40A23">
        <w:t xml:space="preserve"> </w:t>
      </w:r>
      <w:r w:rsidRPr="00C40A23">
        <w:t xml:space="preserve">explanation of </w:t>
      </w:r>
      <w:r w:rsidR="00027636">
        <w:t xml:space="preserve">the </w:t>
      </w:r>
      <w:r w:rsidRPr="00C40A23">
        <w:t>obtained results.</w:t>
      </w:r>
    </w:p>
    <w:p w14:paraId="12F92229" w14:textId="2E7D3E7B" w:rsidR="00F22884" w:rsidRPr="00C40A23" w:rsidRDefault="00F22884">
      <w:pPr>
        <w:tabs>
          <w:tab w:val="center" w:pos="4800"/>
          <w:tab w:val="right" w:pos="9500"/>
        </w:tabs>
        <w:ind w:firstLine="720"/>
        <w:jc w:val="both"/>
        <w:rPr>
          <w:rFonts w:ascii="Times New Roman" w:hAnsi="Times New Roman" w:cs="Times New Roman"/>
        </w:rPr>
      </w:pPr>
      <w:r w:rsidRPr="00C40A23">
        <w:t xml:space="preserve">Despite </w:t>
      </w:r>
      <w:r w:rsidR="00027636">
        <w:t xml:space="preserve">the </w:t>
      </w:r>
      <w:r w:rsidRPr="00C40A23">
        <w:t xml:space="preserve">limitations of the proposed modeling, our study showed that such modeling improves </w:t>
      </w:r>
      <w:r w:rsidR="00027636">
        <w:t>our</w:t>
      </w:r>
      <w:r w:rsidR="00027636" w:rsidRPr="00C40A23">
        <w:t xml:space="preserve"> </w:t>
      </w:r>
      <w:r w:rsidRPr="00C40A23">
        <w:t xml:space="preserve">understanding of </w:t>
      </w:r>
      <w:r w:rsidR="009B0F31">
        <w:t xml:space="preserve">the </w:t>
      </w:r>
      <w:r w:rsidRPr="00C40A23">
        <w:t>user</w:t>
      </w:r>
      <w:r w:rsidR="009B0F31">
        <w:t>-</w:t>
      </w:r>
      <w:r w:rsidRPr="00C40A23">
        <w:t xml:space="preserve">adaptation process. It is not meant as a replacement </w:t>
      </w:r>
      <w:r w:rsidR="006A00F7">
        <w:t>for</w:t>
      </w:r>
      <w:r w:rsidR="006A00F7" w:rsidRPr="00C40A23">
        <w:t xml:space="preserve"> </w:t>
      </w:r>
      <w:r w:rsidR="009B0F31">
        <w:t xml:space="preserve">the </w:t>
      </w:r>
      <w:r w:rsidRPr="00C40A23">
        <w:t>existing user</w:t>
      </w:r>
      <w:r w:rsidR="009B0F31">
        <w:t>-</w:t>
      </w:r>
      <w:r w:rsidRPr="00C40A23">
        <w:t>modeling models (for example</w:t>
      </w:r>
      <w:r w:rsidR="009B0F31">
        <w:t>,</w:t>
      </w:r>
      <w:r w:rsidRPr="00C40A23">
        <w:t xml:space="preserve"> Matrix </w:t>
      </w:r>
      <w:r w:rsidR="009B0F31">
        <w:t>F</w:t>
      </w:r>
      <w:r w:rsidRPr="00C40A23">
        <w:t>actorization in movie recommendations) but as a predictor of end</w:t>
      </w:r>
      <w:r w:rsidR="009B0F31">
        <w:t>-</w:t>
      </w:r>
      <w:r w:rsidRPr="00C40A23">
        <w:t xml:space="preserve">user behaviors that affects the whole process. Such behaviors </w:t>
      </w:r>
      <w:r w:rsidR="009B0F31">
        <w:t xml:space="preserve">influence </w:t>
      </w:r>
      <w:r w:rsidRPr="00C40A23">
        <w:t>the selection of the device he</w:t>
      </w:r>
      <w:r w:rsidR="009B0F31">
        <w:t>/she</w:t>
      </w:r>
      <w:r w:rsidRPr="00C40A23">
        <w:t xml:space="preserve"> use</w:t>
      </w:r>
      <w:r w:rsidR="009B0F31">
        <w:t>s</w:t>
      </w:r>
      <w:r w:rsidRPr="00C40A23">
        <w:t xml:space="preserve"> to consume the recommended service</w:t>
      </w:r>
      <w:r w:rsidR="009B0F31">
        <w:t>,</w:t>
      </w:r>
      <w:r w:rsidRPr="00C40A23">
        <w:t xml:space="preserve"> etc. Furthermore, in the discussion section we addressed several issues relevant for the application of </w:t>
      </w:r>
      <w:r w:rsidR="009B0F31">
        <w:t xml:space="preserve">the </w:t>
      </w:r>
      <w:r w:rsidRPr="00C40A23">
        <w:t>TPB in the user</w:t>
      </w:r>
      <w:r w:rsidR="009B0F31">
        <w:t>-</w:t>
      </w:r>
      <w:r w:rsidRPr="00C40A23">
        <w:t>modeling domain.</w:t>
      </w:r>
    </w:p>
    <w:bookmarkEnd w:id="204"/>
    <w:p w14:paraId="7AA02914" w14:textId="77777777" w:rsidR="00F22884" w:rsidRPr="00303F50" w:rsidRDefault="00F22884">
      <w:pPr>
        <w:tabs>
          <w:tab w:val="center" w:pos="4800"/>
          <w:tab w:val="right" w:pos="9500"/>
        </w:tabs>
        <w:ind w:firstLine="720"/>
        <w:jc w:val="both"/>
        <w:rPr>
          <w:rFonts w:ascii="Times New Roman" w:hAnsi="Times New Roman" w:cs="Times New Roman"/>
          <w:rPrChange w:id="205" w:author="Paul McGuiness" w:date="2014-02-02T10:09:00Z">
            <w:rPr>
              <w:rFonts w:ascii="Times New Roman" w:hAnsi="Times New Roman" w:cs="Times New Roman"/>
              <w:noProof/>
            </w:rPr>
          </w:rPrChange>
        </w:rPr>
      </w:pPr>
      <w:r w:rsidRPr="00303F50">
        <w:rPr>
          <w:rPrChange w:id="206" w:author="Paul McGuiness" w:date="2014-02-02T10:09:00Z">
            <w:rPr>
              <w:noProof/>
            </w:rPr>
          </w:rPrChange>
        </w:rPr>
        <w:t xml:space="preserve"> </w:t>
      </w:r>
    </w:p>
    <w:p w14:paraId="6D54DF38" w14:textId="77777777" w:rsidR="00F22884" w:rsidRPr="00303F50" w:rsidRDefault="00F22884">
      <w:pPr>
        <w:tabs>
          <w:tab w:val="center" w:pos="4800"/>
          <w:tab w:val="right" w:pos="9500"/>
        </w:tabs>
        <w:ind w:firstLine="720"/>
        <w:rPr>
          <w:rFonts w:ascii="Times New Roman" w:hAnsi="Times New Roman" w:cs="Times New Roman"/>
          <w:rPrChange w:id="207" w:author="Paul McGuiness" w:date="2014-02-02T10:09:00Z">
            <w:rPr>
              <w:rFonts w:ascii="Times New Roman" w:hAnsi="Times New Roman" w:cs="Times New Roman"/>
              <w:noProof/>
            </w:rPr>
          </w:rPrChange>
        </w:rPr>
      </w:pPr>
    </w:p>
    <w:p w14:paraId="6C046A64" w14:textId="77777777" w:rsidR="00F22884" w:rsidRPr="00303F50" w:rsidRDefault="00F22884">
      <w:pPr>
        <w:tabs>
          <w:tab w:val="center" w:pos="4800"/>
          <w:tab w:val="right" w:pos="9500"/>
        </w:tabs>
        <w:ind w:firstLine="720"/>
        <w:rPr>
          <w:rFonts w:ascii="Times New Roman" w:hAnsi="Times New Roman" w:cs="Times New Roman"/>
          <w:rPrChange w:id="208" w:author="Paul McGuiness" w:date="2014-02-02T10:09:00Z">
            <w:rPr>
              <w:rFonts w:ascii="Times New Roman" w:hAnsi="Times New Roman" w:cs="Times New Roman"/>
              <w:noProof/>
            </w:rPr>
          </w:rPrChange>
        </w:rPr>
      </w:pPr>
      <w:r w:rsidRPr="00303F50">
        <w:rPr>
          <w:b/>
          <w:bCs/>
          <w:sz w:val="32"/>
          <w:szCs w:val="32"/>
          <w:rPrChange w:id="209" w:author="Paul McGuiness" w:date="2014-02-02T10:09:00Z">
            <w:rPr>
              <w:b/>
              <w:bCs/>
              <w:noProof/>
              <w:sz w:val="32"/>
              <w:szCs w:val="32"/>
            </w:rPr>
          </w:rPrChange>
        </w:rPr>
        <w:t>References</w:t>
      </w:r>
      <w:r w:rsidRPr="00303F50">
        <w:rPr>
          <w:rPrChange w:id="210" w:author="Paul McGuiness" w:date="2014-02-02T10:09:00Z">
            <w:rPr>
              <w:noProof/>
            </w:rPr>
          </w:rPrChange>
        </w:rPr>
        <w:t xml:space="preserve">  </w:t>
      </w:r>
    </w:p>
    <w:p w14:paraId="007272B2" w14:textId="77777777" w:rsidR="00F22884" w:rsidRPr="00303F50" w:rsidRDefault="00F22884">
      <w:pPr>
        <w:tabs>
          <w:tab w:val="center" w:pos="4800"/>
          <w:tab w:val="right" w:pos="9500"/>
        </w:tabs>
        <w:ind w:firstLine="720"/>
        <w:rPr>
          <w:rFonts w:ascii="Times New Roman" w:hAnsi="Times New Roman" w:cs="Times New Roman"/>
          <w:rPrChange w:id="211" w:author="Paul McGuiness" w:date="2014-02-02T10:09:00Z">
            <w:rPr>
              <w:rFonts w:ascii="Times New Roman" w:hAnsi="Times New Roman" w:cs="Times New Roman"/>
              <w:noProof/>
            </w:rPr>
          </w:rPrChange>
        </w:rPr>
      </w:pPr>
    </w:p>
    <w:p w14:paraId="41A6CD96" w14:textId="77777777" w:rsidR="00F22884" w:rsidRPr="00303F50" w:rsidRDefault="00F22884">
      <w:pPr>
        <w:tabs>
          <w:tab w:val="center" w:pos="4800"/>
          <w:tab w:val="right" w:pos="9500"/>
        </w:tabs>
        <w:ind w:firstLine="720"/>
        <w:rPr>
          <w:rFonts w:ascii="Times New Roman" w:hAnsi="Times New Roman" w:cs="Times New Roman"/>
          <w:rPrChange w:id="212" w:author="Paul McGuiness" w:date="2014-02-02T10:09:00Z">
            <w:rPr>
              <w:rFonts w:ascii="Times New Roman" w:hAnsi="Times New Roman" w:cs="Times New Roman"/>
              <w:noProof/>
            </w:rPr>
          </w:rPrChange>
        </w:rPr>
      </w:pPr>
    </w:p>
    <w:p w14:paraId="3729D2CE" w14:textId="77777777" w:rsidR="00F22884" w:rsidRPr="00303F50" w:rsidRDefault="00F22884">
      <w:pPr>
        <w:tabs>
          <w:tab w:val="center" w:pos="4800"/>
          <w:tab w:val="right" w:pos="9500"/>
        </w:tabs>
        <w:ind w:firstLine="720"/>
        <w:rPr>
          <w:rFonts w:ascii="Times New Roman" w:hAnsi="Times New Roman" w:cs="Times New Roman"/>
          <w:rPrChange w:id="213" w:author="Paul McGuiness" w:date="2014-02-02T10:09:00Z">
            <w:rPr>
              <w:rFonts w:ascii="Times New Roman" w:hAnsi="Times New Roman" w:cs="Times New Roman"/>
              <w:noProof/>
            </w:rPr>
          </w:rPrChange>
        </w:rPr>
      </w:pPr>
      <w:r w:rsidRPr="00303F50">
        <w:rPr>
          <w:rPrChange w:id="214" w:author="Paul McGuiness" w:date="2014-02-02T10:09:00Z">
            <w:rPr>
              <w:noProof/>
            </w:rPr>
          </w:rPrChange>
        </w:rPr>
        <w:t>[1]  Adomavicius, G., Tuzhilin, A.: Context-aware recommender systems. Recommender Systems Handbook pp. 217–253 (2011),  http://portal.acm.org/citation.cfm?doid=1454008.1454068</w:t>
      </w:r>
    </w:p>
    <w:p w14:paraId="5A88E993" w14:textId="77777777" w:rsidR="00F22884" w:rsidRPr="00303F50" w:rsidRDefault="00F22884">
      <w:pPr>
        <w:tabs>
          <w:tab w:val="center" w:pos="4800"/>
          <w:tab w:val="right" w:pos="9500"/>
        </w:tabs>
        <w:ind w:firstLine="720"/>
        <w:rPr>
          <w:rFonts w:ascii="Times New Roman" w:hAnsi="Times New Roman" w:cs="Times New Roman"/>
          <w:rPrChange w:id="215" w:author="Paul McGuiness" w:date="2014-02-02T10:09:00Z">
            <w:rPr>
              <w:rFonts w:ascii="Times New Roman" w:hAnsi="Times New Roman" w:cs="Times New Roman"/>
              <w:noProof/>
            </w:rPr>
          </w:rPrChange>
        </w:rPr>
      </w:pPr>
    </w:p>
    <w:p w14:paraId="517583D8" w14:textId="77777777" w:rsidR="00F22884" w:rsidRPr="00303F50" w:rsidRDefault="00F22884">
      <w:pPr>
        <w:tabs>
          <w:tab w:val="center" w:pos="4800"/>
          <w:tab w:val="right" w:pos="9500"/>
        </w:tabs>
        <w:ind w:firstLine="720"/>
        <w:rPr>
          <w:rFonts w:ascii="Times New Roman" w:hAnsi="Times New Roman" w:cs="Times New Roman"/>
          <w:rPrChange w:id="216" w:author="Paul McGuiness" w:date="2014-02-02T10:09:00Z">
            <w:rPr>
              <w:rFonts w:ascii="Times New Roman" w:hAnsi="Times New Roman" w:cs="Times New Roman"/>
              <w:noProof/>
            </w:rPr>
          </w:rPrChange>
        </w:rPr>
      </w:pPr>
      <w:r w:rsidRPr="00303F50">
        <w:rPr>
          <w:rPrChange w:id="217" w:author="Paul McGuiness" w:date="2014-02-02T10:09:00Z">
            <w:rPr>
              <w:noProof/>
            </w:rPr>
          </w:rPrChange>
        </w:rPr>
        <w:t>[2]  Ajzen, I., Manstead, A.S.R.: Changing health-related behaviours: An approach based on the theory of planned behaviour. In: Hewstone, M., Schut, H.A.W., De Wit, J.B.F., Van Den Bos, K., Stroebe, M.S. (eds.) The scope of social psychology: Theory and applications, pp. 43–63. Psychology Press (2007)</w:t>
      </w:r>
    </w:p>
    <w:p w14:paraId="244FCE56" w14:textId="77777777" w:rsidR="00F22884" w:rsidRPr="00303F50" w:rsidRDefault="00F22884">
      <w:pPr>
        <w:tabs>
          <w:tab w:val="center" w:pos="4800"/>
          <w:tab w:val="right" w:pos="9500"/>
        </w:tabs>
        <w:ind w:firstLine="720"/>
        <w:rPr>
          <w:rFonts w:ascii="Times New Roman" w:hAnsi="Times New Roman" w:cs="Times New Roman"/>
          <w:rPrChange w:id="218" w:author="Paul McGuiness" w:date="2014-02-02T10:09:00Z">
            <w:rPr>
              <w:rFonts w:ascii="Times New Roman" w:hAnsi="Times New Roman" w:cs="Times New Roman"/>
              <w:noProof/>
            </w:rPr>
          </w:rPrChange>
        </w:rPr>
      </w:pPr>
    </w:p>
    <w:p w14:paraId="24AB7D0E" w14:textId="77777777" w:rsidR="00F22884" w:rsidRPr="00303F50" w:rsidRDefault="00F22884">
      <w:pPr>
        <w:tabs>
          <w:tab w:val="center" w:pos="4800"/>
          <w:tab w:val="right" w:pos="9500"/>
        </w:tabs>
        <w:ind w:firstLine="720"/>
        <w:rPr>
          <w:rFonts w:ascii="Times New Roman" w:hAnsi="Times New Roman" w:cs="Times New Roman"/>
          <w:rPrChange w:id="219" w:author="Paul McGuiness" w:date="2014-02-02T10:09:00Z">
            <w:rPr>
              <w:rFonts w:ascii="Times New Roman" w:hAnsi="Times New Roman" w:cs="Times New Roman"/>
              <w:noProof/>
            </w:rPr>
          </w:rPrChange>
        </w:rPr>
      </w:pPr>
      <w:r w:rsidRPr="00303F50">
        <w:rPr>
          <w:rPrChange w:id="220" w:author="Paul McGuiness" w:date="2014-02-02T10:09:00Z">
            <w:rPr>
              <w:noProof/>
            </w:rPr>
          </w:rPrChange>
        </w:rPr>
        <w:t>[3]  Ajzen, I.: The theory of planned behavior. Organizational Behavior and Human Decision Processes 50(2), 179–211 (Dec 1991)</w:t>
      </w:r>
    </w:p>
    <w:p w14:paraId="61E94452" w14:textId="77777777" w:rsidR="00F22884" w:rsidRPr="00303F50" w:rsidRDefault="00F22884">
      <w:pPr>
        <w:tabs>
          <w:tab w:val="center" w:pos="4800"/>
          <w:tab w:val="right" w:pos="9500"/>
        </w:tabs>
        <w:ind w:firstLine="720"/>
        <w:rPr>
          <w:rFonts w:ascii="Times New Roman" w:hAnsi="Times New Roman" w:cs="Times New Roman"/>
          <w:rPrChange w:id="221" w:author="Paul McGuiness" w:date="2014-02-02T10:09:00Z">
            <w:rPr>
              <w:rFonts w:ascii="Times New Roman" w:hAnsi="Times New Roman" w:cs="Times New Roman"/>
              <w:noProof/>
            </w:rPr>
          </w:rPrChange>
        </w:rPr>
      </w:pPr>
    </w:p>
    <w:p w14:paraId="4CEEED82" w14:textId="77777777" w:rsidR="00F22884" w:rsidRPr="00303F50" w:rsidRDefault="00F22884">
      <w:pPr>
        <w:tabs>
          <w:tab w:val="center" w:pos="4800"/>
          <w:tab w:val="right" w:pos="9500"/>
        </w:tabs>
        <w:ind w:firstLine="720"/>
        <w:rPr>
          <w:rFonts w:ascii="Times New Roman" w:hAnsi="Times New Roman" w:cs="Times New Roman"/>
          <w:rPrChange w:id="222" w:author="Paul McGuiness" w:date="2014-02-02T10:09:00Z">
            <w:rPr>
              <w:rFonts w:ascii="Times New Roman" w:hAnsi="Times New Roman" w:cs="Times New Roman"/>
              <w:noProof/>
            </w:rPr>
          </w:rPrChange>
        </w:rPr>
      </w:pPr>
      <w:r w:rsidRPr="00303F50">
        <w:rPr>
          <w:rPrChange w:id="223" w:author="Paul McGuiness" w:date="2014-02-02T10:09:00Z">
            <w:rPr>
              <w:noProof/>
            </w:rPr>
          </w:rPrChange>
        </w:rPr>
        <w:lastRenderedPageBreak/>
        <w:t>[4]  Ajzen, I.: Consumer attitudes and behavior. In: Curtis, Paul, Frank (eds.) Handbook of consumer psychology, pp. 525–548. Lawrence Erlbaum Associates (2008)</w:t>
      </w:r>
    </w:p>
    <w:p w14:paraId="051A6767" w14:textId="77777777" w:rsidR="00F22884" w:rsidRPr="00303F50" w:rsidRDefault="00F22884">
      <w:pPr>
        <w:tabs>
          <w:tab w:val="center" w:pos="4800"/>
          <w:tab w:val="right" w:pos="9500"/>
        </w:tabs>
        <w:ind w:firstLine="720"/>
        <w:rPr>
          <w:rFonts w:ascii="Times New Roman" w:hAnsi="Times New Roman" w:cs="Times New Roman"/>
          <w:rPrChange w:id="224" w:author="Paul McGuiness" w:date="2014-02-02T10:09:00Z">
            <w:rPr>
              <w:rFonts w:ascii="Times New Roman" w:hAnsi="Times New Roman" w:cs="Times New Roman"/>
              <w:noProof/>
            </w:rPr>
          </w:rPrChange>
        </w:rPr>
      </w:pPr>
    </w:p>
    <w:p w14:paraId="60FD7F5B" w14:textId="7C54125E" w:rsidR="00F22884" w:rsidRPr="00303F50" w:rsidRDefault="00F22884">
      <w:pPr>
        <w:tabs>
          <w:tab w:val="center" w:pos="4800"/>
          <w:tab w:val="right" w:pos="9500"/>
        </w:tabs>
        <w:ind w:firstLine="720"/>
        <w:rPr>
          <w:rFonts w:ascii="Times New Roman" w:hAnsi="Times New Roman" w:cs="Times New Roman"/>
          <w:rPrChange w:id="225" w:author="Paul McGuiness" w:date="2014-02-02T10:09:00Z">
            <w:rPr>
              <w:rFonts w:ascii="Times New Roman" w:hAnsi="Times New Roman" w:cs="Times New Roman"/>
              <w:noProof/>
            </w:rPr>
          </w:rPrChange>
        </w:rPr>
      </w:pPr>
      <w:r w:rsidRPr="00303F50">
        <w:rPr>
          <w:rPrChange w:id="226" w:author="Paul McGuiness" w:date="2014-02-02T10:09:00Z">
            <w:rPr>
              <w:noProof/>
            </w:rPr>
          </w:rPrChange>
        </w:rPr>
        <w:t>[5]  Balabanovi</w:t>
      </w:r>
      <w:r w:rsidR="00C40A23">
        <w:rPr>
          <w:noProof/>
          <w:position w:val="-6"/>
          <w:lang w:val="sl-SI" w:eastAsia="sl-SI"/>
        </w:rPr>
        <w:drawing>
          <wp:inline distT="0" distB="0" distL="0" distR="0" wp14:anchorId="1BBB5EE2" wp14:editId="0275CD5D">
            <wp:extent cx="138430" cy="1701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303F50">
        <w:rPr>
          <w:rPrChange w:id="227" w:author="Paul McGuiness" w:date="2014-02-02T10:09:00Z">
            <w:rPr>
              <w:noProof/>
            </w:rPr>
          </w:rPrChange>
        </w:rPr>
        <w:t>, M., Shoham, Y.: Fab: content-based, collaborative recommendation. Communications of the ACM 40(3), 66–72 (1997)</w:t>
      </w:r>
    </w:p>
    <w:p w14:paraId="780BB4F3" w14:textId="77777777" w:rsidR="00F22884" w:rsidRPr="00303F50" w:rsidRDefault="00F22884">
      <w:pPr>
        <w:tabs>
          <w:tab w:val="center" w:pos="4800"/>
          <w:tab w:val="right" w:pos="9500"/>
        </w:tabs>
        <w:ind w:firstLine="720"/>
        <w:rPr>
          <w:rFonts w:ascii="Times New Roman" w:hAnsi="Times New Roman" w:cs="Times New Roman"/>
          <w:rPrChange w:id="228" w:author="Paul McGuiness" w:date="2014-02-02T10:09:00Z">
            <w:rPr>
              <w:rFonts w:ascii="Times New Roman" w:hAnsi="Times New Roman" w:cs="Times New Roman"/>
              <w:noProof/>
            </w:rPr>
          </w:rPrChange>
        </w:rPr>
      </w:pPr>
    </w:p>
    <w:p w14:paraId="7429C7E2" w14:textId="77777777" w:rsidR="00F22884" w:rsidRPr="00303F50" w:rsidRDefault="00F22884">
      <w:pPr>
        <w:tabs>
          <w:tab w:val="center" w:pos="4800"/>
          <w:tab w:val="right" w:pos="9500"/>
        </w:tabs>
        <w:ind w:firstLine="720"/>
        <w:rPr>
          <w:rFonts w:ascii="Times New Roman" w:hAnsi="Times New Roman" w:cs="Times New Roman"/>
          <w:rPrChange w:id="229" w:author="Paul McGuiness" w:date="2014-02-02T10:09:00Z">
            <w:rPr>
              <w:rFonts w:ascii="Times New Roman" w:hAnsi="Times New Roman" w:cs="Times New Roman"/>
              <w:noProof/>
            </w:rPr>
          </w:rPrChange>
        </w:rPr>
      </w:pPr>
      <w:r w:rsidRPr="00303F50">
        <w:rPr>
          <w:rPrChange w:id="230" w:author="Paul McGuiness" w:date="2014-02-02T10:09:00Z">
            <w:rPr>
              <w:noProof/>
            </w:rPr>
          </w:rPrChange>
        </w:rPr>
        <w:t>[6]  Bamberg, S., Ajzen, I., Schmidt, P.: Choice of Travel Mode in the Theory of Planned Behavior: The Roles of Past Behavior, Habit, and Reasoned Action (2003)</w:t>
      </w:r>
    </w:p>
    <w:p w14:paraId="01E621D1" w14:textId="77777777" w:rsidR="00F22884" w:rsidRPr="00303F50" w:rsidRDefault="00F22884">
      <w:pPr>
        <w:tabs>
          <w:tab w:val="center" w:pos="4800"/>
          <w:tab w:val="right" w:pos="9500"/>
        </w:tabs>
        <w:ind w:firstLine="720"/>
        <w:rPr>
          <w:rFonts w:ascii="Times New Roman" w:hAnsi="Times New Roman" w:cs="Times New Roman"/>
          <w:rPrChange w:id="231" w:author="Paul McGuiness" w:date="2014-02-02T10:09:00Z">
            <w:rPr>
              <w:rFonts w:ascii="Times New Roman" w:hAnsi="Times New Roman" w:cs="Times New Roman"/>
              <w:noProof/>
            </w:rPr>
          </w:rPrChange>
        </w:rPr>
      </w:pPr>
    </w:p>
    <w:p w14:paraId="74ABF403" w14:textId="77777777" w:rsidR="00F22884" w:rsidRPr="00303F50" w:rsidRDefault="00F22884">
      <w:pPr>
        <w:tabs>
          <w:tab w:val="center" w:pos="4800"/>
          <w:tab w:val="right" w:pos="9500"/>
        </w:tabs>
        <w:ind w:firstLine="720"/>
        <w:rPr>
          <w:rFonts w:ascii="Times New Roman" w:hAnsi="Times New Roman" w:cs="Times New Roman"/>
          <w:rPrChange w:id="232" w:author="Paul McGuiness" w:date="2014-02-02T10:09:00Z">
            <w:rPr>
              <w:rFonts w:ascii="Times New Roman" w:hAnsi="Times New Roman" w:cs="Times New Roman"/>
              <w:noProof/>
            </w:rPr>
          </w:rPrChange>
        </w:rPr>
      </w:pPr>
      <w:r w:rsidRPr="00303F50">
        <w:rPr>
          <w:rPrChange w:id="233" w:author="Paul McGuiness" w:date="2014-02-02T10:09:00Z">
            <w:rPr>
              <w:noProof/>
            </w:rPr>
          </w:rPrChange>
        </w:rPr>
        <w:t>[7]  Bennett, J., Lanning, S.: The netflix prize. In: Proceedings of KDD Cup and Workshop. vol. 2007, p. 35 (2007)</w:t>
      </w:r>
    </w:p>
    <w:p w14:paraId="03BD13ED" w14:textId="77777777" w:rsidR="00F22884" w:rsidRPr="00303F50" w:rsidRDefault="00F22884">
      <w:pPr>
        <w:tabs>
          <w:tab w:val="center" w:pos="4800"/>
          <w:tab w:val="right" w:pos="9500"/>
        </w:tabs>
        <w:ind w:firstLine="720"/>
        <w:rPr>
          <w:rFonts w:ascii="Times New Roman" w:hAnsi="Times New Roman" w:cs="Times New Roman"/>
          <w:rPrChange w:id="234" w:author="Paul McGuiness" w:date="2014-02-02T10:09:00Z">
            <w:rPr>
              <w:rFonts w:ascii="Times New Roman" w:hAnsi="Times New Roman" w:cs="Times New Roman"/>
              <w:noProof/>
            </w:rPr>
          </w:rPrChange>
        </w:rPr>
      </w:pPr>
    </w:p>
    <w:p w14:paraId="07B226D2" w14:textId="77777777" w:rsidR="00F22884" w:rsidRPr="00303F50" w:rsidRDefault="00F22884">
      <w:pPr>
        <w:tabs>
          <w:tab w:val="center" w:pos="4800"/>
          <w:tab w:val="right" w:pos="9500"/>
        </w:tabs>
        <w:ind w:firstLine="720"/>
        <w:rPr>
          <w:rFonts w:ascii="Times New Roman" w:hAnsi="Times New Roman" w:cs="Times New Roman"/>
          <w:rPrChange w:id="235" w:author="Paul McGuiness" w:date="2014-02-02T10:09:00Z">
            <w:rPr>
              <w:rFonts w:ascii="Times New Roman" w:hAnsi="Times New Roman" w:cs="Times New Roman"/>
              <w:noProof/>
            </w:rPr>
          </w:rPrChange>
        </w:rPr>
      </w:pPr>
      <w:r w:rsidRPr="00303F50">
        <w:rPr>
          <w:rPrChange w:id="236" w:author="Paul McGuiness" w:date="2014-02-02T10:09:00Z">
            <w:rPr>
              <w:noProof/>
            </w:rPr>
          </w:rPrChange>
        </w:rPr>
        <w:t>[8]  Bleakley, A., Hennessy, M.: The Quantitative Analysis of Reasoned Action Theory. The ANNALS of the American Academy of Political and Social Science 640(1), 28–41 (Feb 2012),  http://ann.sagepub.com/cgi/content/abstract/640/1/28</w:t>
      </w:r>
    </w:p>
    <w:p w14:paraId="5887F0D9" w14:textId="77777777" w:rsidR="00F22884" w:rsidRPr="00303F50" w:rsidRDefault="00F22884">
      <w:pPr>
        <w:tabs>
          <w:tab w:val="center" w:pos="4800"/>
          <w:tab w:val="right" w:pos="9500"/>
        </w:tabs>
        <w:ind w:firstLine="720"/>
        <w:rPr>
          <w:rFonts w:ascii="Times New Roman" w:hAnsi="Times New Roman" w:cs="Times New Roman"/>
          <w:rPrChange w:id="237" w:author="Paul McGuiness" w:date="2014-02-02T10:09:00Z">
            <w:rPr>
              <w:rFonts w:ascii="Times New Roman" w:hAnsi="Times New Roman" w:cs="Times New Roman"/>
              <w:noProof/>
            </w:rPr>
          </w:rPrChange>
        </w:rPr>
      </w:pPr>
    </w:p>
    <w:p w14:paraId="722F9543" w14:textId="77777777" w:rsidR="00F22884" w:rsidRPr="00303F50" w:rsidRDefault="00F22884">
      <w:pPr>
        <w:tabs>
          <w:tab w:val="center" w:pos="4800"/>
          <w:tab w:val="right" w:pos="9500"/>
        </w:tabs>
        <w:ind w:firstLine="720"/>
        <w:rPr>
          <w:rFonts w:ascii="Times New Roman" w:hAnsi="Times New Roman" w:cs="Times New Roman"/>
          <w:rPrChange w:id="238" w:author="Paul McGuiness" w:date="2014-02-02T10:09:00Z">
            <w:rPr>
              <w:rFonts w:ascii="Times New Roman" w:hAnsi="Times New Roman" w:cs="Times New Roman"/>
              <w:noProof/>
            </w:rPr>
          </w:rPrChange>
        </w:rPr>
      </w:pPr>
      <w:r w:rsidRPr="00303F50">
        <w:rPr>
          <w:rPrChange w:id="239" w:author="Paul McGuiness" w:date="2014-02-02T10:09:00Z">
            <w:rPr>
              <w:noProof/>
            </w:rPr>
          </w:rPrChange>
        </w:rPr>
        <w:t>[9]  Burke, R.: Hybrid web recommender systems. The adaptive web pp. 377–408 (2007)</w:t>
      </w:r>
    </w:p>
    <w:p w14:paraId="267E22C7" w14:textId="77777777" w:rsidR="00F22884" w:rsidRPr="00303F50" w:rsidRDefault="00F22884">
      <w:pPr>
        <w:tabs>
          <w:tab w:val="center" w:pos="4800"/>
          <w:tab w:val="right" w:pos="9500"/>
        </w:tabs>
        <w:ind w:firstLine="720"/>
        <w:rPr>
          <w:rFonts w:ascii="Times New Roman" w:hAnsi="Times New Roman" w:cs="Times New Roman"/>
          <w:rPrChange w:id="240" w:author="Paul McGuiness" w:date="2014-02-02T10:09:00Z">
            <w:rPr>
              <w:rFonts w:ascii="Times New Roman" w:hAnsi="Times New Roman" w:cs="Times New Roman"/>
              <w:noProof/>
            </w:rPr>
          </w:rPrChange>
        </w:rPr>
      </w:pPr>
    </w:p>
    <w:p w14:paraId="5008F473" w14:textId="77777777" w:rsidR="00F22884" w:rsidRPr="00303F50" w:rsidRDefault="00F22884">
      <w:pPr>
        <w:tabs>
          <w:tab w:val="center" w:pos="4800"/>
          <w:tab w:val="right" w:pos="9500"/>
        </w:tabs>
        <w:ind w:firstLine="720"/>
        <w:rPr>
          <w:rFonts w:ascii="Times New Roman" w:hAnsi="Times New Roman" w:cs="Times New Roman"/>
          <w:rPrChange w:id="241" w:author="Paul McGuiness" w:date="2014-02-02T10:09:00Z">
            <w:rPr>
              <w:rFonts w:ascii="Times New Roman" w:hAnsi="Times New Roman" w:cs="Times New Roman"/>
              <w:noProof/>
            </w:rPr>
          </w:rPrChange>
        </w:rPr>
      </w:pPr>
      <w:r w:rsidRPr="00303F50">
        <w:rPr>
          <w:rPrChange w:id="242" w:author="Paul McGuiness" w:date="2014-02-02T10:09:00Z">
            <w:rPr>
              <w:noProof/>
            </w:rPr>
          </w:rPrChange>
        </w:rPr>
        <w:t>[10]  Cohen, J., Cohen, P., West, S.G., Aiken, L.S.: Applied Multiple Regression/Correlation Analysis for the Behavioral Sciences, 3rd Edition. Routledge, third edn. (8 2002),  http://amazon.com/o/ASIN/0805822232/</w:t>
      </w:r>
    </w:p>
    <w:p w14:paraId="0296B68C" w14:textId="77777777" w:rsidR="00F22884" w:rsidRPr="00303F50" w:rsidRDefault="00F22884">
      <w:pPr>
        <w:tabs>
          <w:tab w:val="center" w:pos="4800"/>
          <w:tab w:val="right" w:pos="9500"/>
        </w:tabs>
        <w:ind w:firstLine="720"/>
        <w:rPr>
          <w:rFonts w:ascii="Times New Roman" w:hAnsi="Times New Roman" w:cs="Times New Roman"/>
          <w:rPrChange w:id="243" w:author="Paul McGuiness" w:date="2014-02-02T10:09:00Z">
            <w:rPr>
              <w:rFonts w:ascii="Times New Roman" w:hAnsi="Times New Roman" w:cs="Times New Roman"/>
              <w:noProof/>
            </w:rPr>
          </w:rPrChange>
        </w:rPr>
      </w:pPr>
    </w:p>
    <w:p w14:paraId="6AE5D95F" w14:textId="77777777" w:rsidR="00F22884" w:rsidRPr="00303F50" w:rsidRDefault="00F22884">
      <w:pPr>
        <w:tabs>
          <w:tab w:val="center" w:pos="4800"/>
          <w:tab w:val="right" w:pos="9500"/>
        </w:tabs>
        <w:ind w:firstLine="720"/>
        <w:rPr>
          <w:rFonts w:ascii="Times New Roman" w:hAnsi="Times New Roman" w:cs="Times New Roman"/>
          <w:rPrChange w:id="244" w:author="Paul McGuiness" w:date="2014-02-02T10:09:00Z">
            <w:rPr>
              <w:rFonts w:ascii="Times New Roman" w:hAnsi="Times New Roman" w:cs="Times New Roman"/>
              <w:noProof/>
            </w:rPr>
          </w:rPrChange>
        </w:rPr>
      </w:pPr>
      <w:r w:rsidRPr="00303F50">
        <w:rPr>
          <w:rPrChange w:id="245" w:author="Paul McGuiness" w:date="2014-02-02T10:09:00Z">
            <w:rPr>
              <w:noProof/>
            </w:rPr>
          </w:rPrChange>
        </w:rPr>
        <w:t>[11]  Daigle, J.J., Hrubes, D., Ajzen, I.: A Comparative Study of Beliefs, Attitudes, and Values Among Hunters, Wildlife Viewers, and Other Outdoor Recreationists (2002)</w:t>
      </w:r>
    </w:p>
    <w:p w14:paraId="0ED0FA6B" w14:textId="77777777" w:rsidR="00F22884" w:rsidRPr="00303F50" w:rsidRDefault="00F22884">
      <w:pPr>
        <w:tabs>
          <w:tab w:val="center" w:pos="4800"/>
          <w:tab w:val="right" w:pos="9500"/>
        </w:tabs>
        <w:ind w:firstLine="720"/>
        <w:rPr>
          <w:rFonts w:ascii="Times New Roman" w:hAnsi="Times New Roman" w:cs="Times New Roman"/>
          <w:rPrChange w:id="246" w:author="Paul McGuiness" w:date="2014-02-02T10:09:00Z">
            <w:rPr>
              <w:rFonts w:ascii="Times New Roman" w:hAnsi="Times New Roman" w:cs="Times New Roman"/>
              <w:noProof/>
            </w:rPr>
          </w:rPrChange>
        </w:rPr>
      </w:pPr>
    </w:p>
    <w:p w14:paraId="02238A74" w14:textId="77777777" w:rsidR="00F22884" w:rsidRPr="00303F50" w:rsidRDefault="00F22884">
      <w:pPr>
        <w:tabs>
          <w:tab w:val="center" w:pos="4800"/>
          <w:tab w:val="right" w:pos="9500"/>
        </w:tabs>
        <w:ind w:firstLine="720"/>
        <w:rPr>
          <w:rFonts w:ascii="Times New Roman" w:hAnsi="Times New Roman" w:cs="Times New Roman"/>
          <w:rPrChange w:id="247" w:author="Paul McGuiness" w:date="2014-02-02T10:09:00Z">
            <w:rPr>
              <w:rFonts w:ascii="Times New Roman" w:hAnsi="Times New Roman" w:cs="Times New Roman"/>
              <w:noProof/>
            </w:rPr>
          </w:rPrChange>
        </w:rPr>
      </w:pPr>
      <w:r w:rsidRPr="00303F50">
        <w:rPr>
          <w:rPrChange w:id="248" w:author="Paul McGuiness" w:date="2014-02-02T10:09:00Z">
            <w:rPr>
              <w:noProof/>
            </w:rPr>
          </w:rPrChange>
        </w:rPr>
        <w:t>[12]  Davis, L.E., Ajzen, I., Saunders, J., Williams, T.: The decision of African American students to complete high school: An application of the theory of planned behavior. (2002)</w:t>
      </w:r>
    </w:p>
    <w:p w14:paraId="288344BB" w14:textId="77777777" w:rsidR="00F22884" w:rsidRPr="00303F50" w:rsidRDefault="00F22884">
      <w:pPr>
        <w:tabs>
          <w:tab w:val="center" w:pos="4800"/>
          <w:tab w:val="right" w:pos="9500"/>
        </w:tabs>
        <w:ind w:firstLine="720"/>
        <w:rPr>
          <w:rFonts w:ascii="Times New Roman" w:hAnsi="Times New Roman" w:cs="Times New Roman"/>
          <w:rPrChange w:id="249" w:author="Paul McGuiness" w:date="2014-02-02T10:09:00Z">
            <w:rPr>
              <w:rFonts w:ascii="Times New Roman" w:hAnsi="Times New Roman" w:cs="Times New Roman"/>
              <w:noProof/>
            </w:rPr>
          </w:rPrChange>
        </w:rPr>
      </w:pPr>
    </w:p>
    <w:p w14:paraId="4EF08371" w14:textId="77777777" w:rsidR="00F22884" w:rsidRPr="00303F50" w:rsidRDefault="00F22884">
      <w:pPr>
        <w:tabs>
          <w:tab w:val="center" w:pos="4800"/>
          <w:tab w:val="right" w:pos="9500"/>
        </w:tabs>
        <w:ind w:firstLine="720"/>
        <w:rPr>
          <w:rFonts w:ascii="Times New Roman" w:hAnsi="Times New Roman" w:cs="Times New Roman"/>
          <w:rPrChange w:id="250" w:author="Paul McGuiness" w:date="2014-02-02T10:09:00Z">
            <w:rPr>
              <w:rFonts w:ascii="Times New Roman" w:hAnsi="Times New Roman" w:cs="Times New Roman"/>
              <w:noProof/>
            </w:rPr>
          </w:rPrChange>
        </w:rPr>
      </w:pPr>
      <w:r w:rsidRPr="00303F50">
        <w:rPr>
          <w:rPrChange w:id="251" w:author="Paul McGuiness" w:date="2014-02-02T10:09:00Z">
            <w:rPr>
              <w:noProof/>
            </w:rPr>
          </w:rPrChange>
        </w:rPr>
        <w:t>[13]  Fernández-Tobas, I., Cantador, I., Kaminskas, M., Ricci, F.: Cross-domain recommender systems: A survey of the state of the art (2012)</w:t>
      </w:r>
    </w:p>
    <w:p w14:paraId="7BEF57CB" w14:textId="77777777" w:rsidR="00F22884" w:rsidRPr="00303F50" w:rsidRDefault="00F22884">
      <w:pPr>
        <w:tabs>
          <w:tab w:val="center" w:pos="4800"/>
          <w:tab w:val="right" w:pos="9500"/>
        </w:tabs>
        <w:ind w:firstLine="720"/>
        <w:rPr>
          <w:rFonts w:ascii="Times New Roman" w:hAnsi="Times New Roman" w:cs="Times New Roman"/>
          <w:rPrChange w:id="252" w:author="Paul McGuiness" w:date="2014-02-02T10:09:00Z">
            <w:rPr>
              <w:rFonts w:ascii="Times New Roman" w:hAnsi="Times New Roman" w:cs="Times New Roman"/>
              <w:noProof/>
            </w:rPr>
          </w:rPrChange>
        </w:rPr>
      </w:pPr>
    </w:p>
    <w:p w14:paraId="28080D78" w14:textId="77777777" w:rsidR="00F22884" w:rsidRPr="00303F50" w:rsidRDefault="00F22884">
      <w:pPr>
        <w:tabs>
          <w:tab w:val="center" w:pos="4800"/>
          <w:tab w:val="right" w:pos="9500"/>
        </w:tabs>
        <w:ind w:firstLine="720"/>
        <w:rPr>
          <w:rFonts w:ascii="Times New Roman" w:hAnsi="Times New Roman" w:cs="Times New Roman"/>
          <w:rPrChange w:id="253" w:author="Paul McGuiness" w:date="2014-02-02T10:09:00Z">
            <w:rPr>
              <w:rFonts w:ascii="Times New Roman" w:hAnsi="Times New Roman" w:cs="Times New Roman"/>
              <w:noProof/>
            </w:rPr>
          </w:rPrChange>
        </w:rPr>
      </w:pPr>
      <w:r w:rsidRPr="00303F50">
        <w:rPr>
          <w:rPrChange w:id="254" w:author="Paul McGuiness" w:date="2014-02-02T10:09:00Z">
            <w:rPr>
              <w:noProof/>
            </w:rPr>
          </w:rPrChange>
        </w:rPr>
        <w:t>[14]  Fraser, R.T., Johnson, K., Hebert, J., Ajzen, I., Copeland, J., Brown, P., Chan, F.: Understanding employers’ hiring intentions in relation to qualified workers with disabilities: preliminary findings. Journal of occupational rehabilitation 20(4), 420–426 (2010)</w:t>
      </w:r>
    </w:p>
    <w:p w14:paraId="57F97ED9" w14:textId="77777777" w:rsidR="00F22884" w:rsidRPr="00303F50" w:rsidRDefault="00F22884">
      <w:pPr>
        <w:tabs>
          <w:tab w:val="center" w:pos="4800"/>
          <w:tab w:val="right" w:pos="9500"/>
        </w:tabs>
        <w:ind w:firstLine="720"/>
        <w:rPr>
          <w:rFonts w:ascii="Times New Roman" w:hAnsi="Times New Roman" w:cs="Times New Roman"/>
          <w:rPrChange w:id="255" w:author="Paul McGuiness" w:date="2014-02-02T10:09:00Z">
            <w:rPr>
              <w:rFonts w:ascii="Times New Roman" w:hAnsi="Times New Roman" w:cs="Times New Roman"/>
              <w:noProof/>
            </w:rPr>
          </w:rPrChange>
        </w:rPr>
      </w:pPr>
    </w:p>
    <w:p w14:paraId="198424E6" w14:textId="77777777" w:rsidR="00F22884" w:rsidRPr="00303F50" w:rsidRDefault="00F22884">
      <w:pPr>
        <w:tabs>
          <w:tab w:val="center" w:pos="4800"/>
          <w:tab w:val="right" w:pos="9500"/>
        </w:tabs>
        <w:ind w:firstLine="720"/>
        <w:rPr>
          <w:rFonts w:ascii="Times New Roman" w:hAnsi="Times New Roman" w:cs="Times New Roman"/>
          <w:rPrChange w:id="256" w:author="Paul McGuiness" w:date="2014-02-02T10:09:00Z">
            <w:rPr>
              <w:rFonts w:ascii="Times New Roman" w:hAnsi="Times New Roman" w:cs="Times New Roman"/>
              <w:noProof/>
            </w:rPr>
          </w:rPrChange>
        </w:rPr>
      </w:pPr>
      <w:r w:rsidRPr="00303F50">
        <w:rPr>
          <w:rPrChange w:id="257" w:author="Paul McGuiness" w:date="2014-02-02T10:09:00Z">
            <w:rPr>
              <w:noProof/>
            </w:rPr>
          </w:rPrChange>
        </w:rPr>
        <w:t>[15]  Icek Ajzen, I.A.: Job Satisfaction, Effort, and Performance: A Reasoned Action Perspective (2011)</w:t>
      </w:r>
    </w:p>
    <w:p w14:paraId="7D884BC4" w14:textId="77777777" w:rsidR="00F22884" w:rsidRPr="00303F50" w:rsidRDefault="00F22884">
      <w:pPr>
        <w:tabs>
          <w:tab w:val="center" w:pos="4800"/>
          <w:tab w:val="right" w:pos="9500"/>
        </w:tabs>
        <w:ind w:firstLine="720"/>
        <w:rPr>
          <w:rFonts w:ascii="Times New Roman" w:hAnsi="Times New Roman" w:cs="Times New Roman"/>
          <w:rPrChange w:id="258" w:author="Paul McGuiness" w:date="2014-02-02T10:09:00Z">
            <w:rPr>
              <w:rFonts w:ascii="Times New Roman" w:hAnsi="Times New Roman" w:cs="Times New Roman"/>
              <w:noProof/>
            </w:rPr>
          </w:rPrChange>
        </w:rPr>
      </w:pPr>
    </w:p>
    <w:p w14:paraId="70CF9197" w14:textId="77777777" w:rsidR="00F22884" w:rsidRPr="00303F50" w:rsidRDefault="00F22884">
      <w:pPr>
        <w:tabs>
          <w:tab w:val="center" w:pos="4800"/>
          <w:tab w:val="right" w:pos="9500"/>
        </w:tabs>
        <w:ind w:firstLine="720"/>
        <w:rPr>
          <w:rFonts w:ascii="Times New Roman" w:hAnsi="Times New Roman" w:cs="Times New Roman"/>
          <w:rPrChange w:id="259" w:author="Paul McGuiness" w:date="2014-02-02T10:09:00Z">
            <w:rPr>
              <w:rFonts w:ascii="Times New Roman" w:hAnsi="Times New Roman" w:cs="Times New Roman"/>
              <w:noProof/>
            </w:rPr>
          </w:rPrChange>
        </w:rPr>
      </w:pPr>
      <w:r w:rsidRPr="00303F50">
        <w:rPr>
          <w:rPrChange w:id="260" w:author="Paul McGuiness" w:date="2014-02-02T10:09:00Z">
            <w:rPr>
              <w:noProof/>
            </w:rPr>
          </w:rPrChange>
        </w:rPr>
        <w:t>[16]  Jaccard, J.: The Reasoned Action Model: Directions for Future Research. The ANNALS of the American Academy of Political and Social Science 640(1), 58–80 (Feb 2012),  http://ann.sagepub.com/cgi/content/abstract/640/1/58</w:t>
      </w:r>
    </w:p>
    <w:p w14:paraId="66114391" w14:textId="77777777" w:rsidR="00F22884" w:rsidRPr="00303F50" w:rsidRDefault="00F22884">
      <w:pPr>
        <w:tabs>
          <w:tab w:val="center" w:pos="4800"/>
          <w:tab w:val="right" w:pos="9500"/>
        </w:tabs>
        <w:ind w:firstLine="720"/>
        <w:rPr>
          <w:rFonts w:ascii="Times New Roman" w:hAnsi="Times New Roman" w:cs="Times New Roman"/>
          <w:rPrChange w:id="261" w:author="Paul McGuiness" w:date="2014-02-02T10:09:00Z">
            <w:rPr>
              <w:rFonts w:ascii="Times New Roman" w:hAnsi="Times New Roman" w:cs="Times New Roman"/>
              <w:noProof/>
            </w:rPr>
          </w:rPrChange>
        </w:rPr>
      </w:pPr>
    </w:p>
    <w:p w14:paraId="3F59F94D" w14:textId="77777777" w:rsidR="00F22884" w:rsidRPr="00303F50" w:rsidRDefault="00F22884">
      <w:pPr>
        <w:tabs>
          <w:tab w:val="center" w:pos="4800"/>
          <w:tab w:val="right" w:pos="9500"/>
        </w:tabs>
        <w:ind w:firstLine="720"/>
        <w:rPr>
          <w:rFonts w:ascii="Times New Roman" w:hAnsi="Times New Roman" w:cs="Times New Roman"/>
          <w:rPrChange w:id="262" w:author="Paul McGuiness" w:date="2014-02-02T10:09:00Z">
            <w:rPr>
              <w:rFonts w:ascii="Times New Roman" w:hAnsi="Times New Roman" w:cs="Times New Roman"/>
              <w:noProof/>
            </w:rPr>
          </w:rPrChange>
        </w:rPr>
      </w:pPr>
      <w:r w:rsidRPr="00303F50">
        <w:rPr>
          <w:rPrChange w:id="263" w:author="Paul McGuiness" w:date="2014-02-02T10:09:00Z">
            <w:rPr>
              <w:noProof/>
            </w:rPr>
          </w:rPrChange>
        </w:rPr>
        <w:t xml:space="preserve">[17]  Koren, Y., Bell, R., Volinsky, C.: Matrix Factorization Techniques for Recommender Systems. Computer 42(8), 30–37 (Aug 2009),  </w:t>
      </w:r>
      <w:r w:rsidRPr="00303F50">
        <w:rPr>
          <w:rPrChange w:id="264" w:author="Paul McGuiness" w:date="2014-02-02T10:09:00Z">
            <w:rPr>
              <w:noProof/>
            </w:rPr>
          </w:rPrChange>
        </w:rPr>
        <w:lastRenderedPageBreak/>
        <w:t>http://ieeexplore.ieee.org/xpl/freeabs_all.jsp?arnumber=5197422</w:t>
      </w:r>
    </w:p>
    <w:p w14:paraId="79BDE0D3" w14:textId="77777777" w:rsidR="00F22884" w:rsidRPr="00303F50" w:rsidRDefault="00F22884">
      <w:pPr>
        <w:tabs>
          <w:tab w:val="center" w:pos="4800"/>
          <w:tab w:val="right" w:pos="9500"/>
        </w:tabs>
        <w:ind w:firstLine="720"/>
        <w:rPr>
          <w:rFonts w:ascii="Times New Roman" w:hAnsi="Times New Roman" w:cs="Times New Roman"/>
          <w:rPrChange w:id="265" w:author="Paul McGuiness" w:date="2014-02-02T10:09:00Z">
            <w:rPr>
              <w:rFonts w:ascii="Times New Roman" w:hAnsi="Times New Roman" w:cs="Times New Roman"/>
              <w:noProof/>
            </w:rPr>
          </w:rPrChange>
        </w:rPr>
      </w:pPr>
    </w:p>
    <w:p w14:paraId="04670767" w14:textId="77777777" w:rsidR="00F22884" w:rsidRPr="00303F50" w:rsidRDefault="00F22884">
      <w:pPr>
        <w:tabs>
          <w:tab w:val="center" w:pos="4800"/>
          <w:tab w:val="right" w:pos="9500"/>
        </w:tabs>
        <w:ind w:firstLine="720"/>
        <w:rPr>
          <w:rFonts w:ascii="Times New Roman" w:hAnsi="Times New Roman" w:cs="Times New Roman"/>
          <w:rPrChange w:id="266" w:author="Paul McGuiness" w:date="2014-02-02T10:09:00Z">
            <w:rPr>
              <w:rFonts w:ascii="Times New Roman" w:hAnsi="Times New Roman" w:cs="Times New Roman"/>
              <w:noProof/>
            </w:rPr>
          </w:rPrChange>
        </w:rPr>
      </w:pPr>
      <w:r w:rsidRPr="00303F50">
        <w:rPr>
          <w:rPrChange w:id="267" w:author="Paul McGuiness" w:date="2014-02-02T10:09:00Z">
            <w:rPr>
              <w:noProof/>
            </w:rPr>
          </w:rPrChange>
        </w:rPr>
        <w:t>[18]  Koren, Y.: Factorization Meets the Neighborhood : a Multifaceted Collaborative Filtering Model. In: Proceeding of the 14th ACM SIGKDD international conference on Knowledge discovery and data mining, pp. 426–434 (2008)</w:t>
      </w:r>
    </w:p>
    <w:p w14:paraId="7F939A8F" w14:textId="77777777" w:rsidR="00F22884" w:rsidRPr="00303F50" w:rsidRDefault="00F22884">
      <w:pPr>
        <w:tabs>
          <w:tab w:val="center" w:pos="4800"/>
          <w:tab w:val="right" w:pos="9500"/>
        </w:tabs>
        <w:ind w:firstLine="720"/>
        <w:rPr>
          <w:rFonts w:ascii="Times New Roman" w:hAnsi="Times New Roman" w:cs="Times New Roman"/>
          <w:rPrChange w:id="268" w:author="Paul McGuiness" w:date="2014-02-02T10:09:00Z">
            <w:rPr>
              <w:rFonts w:ascii="Times New Roman" w:hAnsi="Times New Roman" w:cs="Times New Roman"/>
              <w:noProof/>
            </w:rPr>
          </w:rPrChange>
        </w:rPr>
      </w:pPr>
    </w:p>
    <w:p w14:paraId="5C9D5D3A" w14:textId="77777777" w:rsidR="00F22884" w:rsidRPr="00303F50" w:rsidRDefault="00F22884">
      <w:pPr>
        <w:tabs>
          <w:tab w:val="center" w:pos="4800"/>
          <w:tab w:val="right" w:pos="9500"/>
        </w:tabs>
        <w:ind w:firstLine="720"/>
        <w:rPr>
          <w:rFonts w:ascii="Times New Roman" w:hAnsi="Times New Roman" w:cs="Times New Roman"/>
          <w:rPrChange w:id="269" w:author="Paul McGuiness" w:date="2014-02-02T10:09:00Z">
            <w:rPr>
              <w:rFonts w:ascii="Times New Roman" w:hAnsi="Times New Roman" w:cs="Times New Roman"/>
              <w:noProof/>
            </w:rPr>
          </w:rPrChange>
        </w:rPr>
      </w:pPr>
      <w:r w:rsidRPr="00303F50">
        <w:rPr>
          <w:rPrChange w:id="270" w:author="Paul McGuiness" w:date="2014-02-02T10:09:00Z">
            <w:rPr>
              <w:noProof/>
            </w:rPr>
          </w:rPrChange>
        </w:rPr>
        <w:t>[19]  LDOS: Comoda context rich movie recommender dataset (Jul 2009),  http://212.235.187.145/spletnastran/raziskave/um/comoda/comoda.php</w:t>
      </w:r>
    </w:p>
    <w:p w14:paraId="1C0E6EE3" w14:textId="77777777" w:rsidR="00F22884" w:rsidRPr="00303F50" w:rsidRDefault="00F22884">
      <w:pPr>
        <w:tabs>
          <w:tab w:val="center" w:pos="4800"/>
          <w:tab w:val="right" w:pos="9500"/>
        </w:tabs>
        <w:ind w:firstLine="720"/>
        <w:rPr>
          <w:rFonts w:ascii="Times New Roman" w:hAnsi="Times New Roman" w:cs="Times New Roman"/>
          <w:rPrChange w:id="271" w:author="Paul McGuiness" w:date="2014-02-02T10:09:00Z">
            <w:rPr>
              <w:rFonts w:ascii="Times New Roman" w:hAnsi="Times New Roman" w:cs="Times New Roman"/>
              <w:noProof/>
            </w:rPr>
          </w:rPrChange>
        </w:rPr>
      </w:pPr>
    </w:p>
    <w:p w14:paraId="70C0B4C2" w14:textId="77777777" w:rsidR="00F22884" w:rsidRPr="00303F50" w:rsidRDefault="00F22884">
      <w:pPr>
        <w:tabs>
          <w:tab w:val="center" w:pos="4800"/>
          <w:tab w:val="right" w:pos="9500"/>
        </w:tabs>
        <w:ind w:firstLine="720"/>
        <w:rPr>
          <w:rFonts w:ascii="Times New Roman" w:hAnsi="Times New Roman" w:cs="Times New Roman"/>
          <w:rPrChange w:id="272" w:author="Paul McGuiness" w:date="2014-02-02T10:09:00Z">
            <w:rPr>
              <w:rFonts w:ascii="Times New Roman" w:hAnsi="Times New Roman" w:cs="Times New Roman"/>
              <w:noProof/>
            </w:rPr>
          </w:rPrChange>
        </w:rPr>
      </w:pPr>
      <w:r w:rsidRPr="00303F50">
        <w:rPr>
          <w:rPrChange w:id="273" w:author="Paul McGuiness" w:date="2014-02-02T10:09:00Z">
            <w:rPr>
              <w:noProof/>
            </w:rPr>
          </w:rPrChange>
        </w:rPr>
        <w:t>[20]  Lee, J., Lee, M.: Factors Influencing the Intention to Watch Online Video Advertising (Oct 2011),  http://online.liebertpub.com/doi/abs/10.1089/cyber.2009.0305</w:t>
      </w:r>
    </w:p>
    <w:p w14:paraId="2BE35C75" w14:textId="77777777" w:rsidR="00F22884" w:rsidRPr="00303F50" w:rsidRDefault="00F22884">
      <w:pPr>
        <w:tabs>
          <w:tab w:val="center" w:pos="4800"/>
          <w:tab w:val="right" w:pos="9500"/>
        </w:tabs>
        <w:ind w:firstLine="720"/>
        <w:rPr>
          <w:rFonts w:ascii="Times New Roman" w:hAnsi="Times New Roman" w:cs="Times New Roman"/>
          <w:rPrChange w:id="274" w:author="Paul McGuiness" w:date="2014-02-02T10:09:00Z">
            <w:rPr>
              <w:rFonts w:ascii="Times New Roman" w:hAnsi="Times New Roman" w:cs="Times New Roman"/>
              <w:noProof/>
            </w:rPr>
          </w:rPrChange>
        </w:rPr>
      </w:pPr>
    </w:p>
    <w:p w14:paraId="4C5EB039" w14:textId="77777777" w:rsidR="00F22884" w:rsidRPr="00303F50" w:rsidRDefault="00F22884">
      <w:pPr>
        <w:tabs>
          <w:tab w:val="center" w:pos="4800"/>
          <w:tab w:val="right" w:pos="9500"/>
        </w:tabs>
        <w:ind w:firstLine="720"/>
        <w:rPr>
          <w:rFonts w:ascii="Times New Roman" w:hAnsi="Times New Roman" w:cs="Times New Roman"/>
          <w:rPrChange w:id="275" w:author="Paul McGuiness" w:date="2014-02-02T10:09:00Z">
            <w:rPr>
              <w:rFonts w:ascii="Times New Roman" w:hAnsi="Times New Roman" w:cs="Times New Roman"/>
              <w:noProof/>
            </w:rPr>
          </w:rPrChange>
        </w:rPr>
      </w:pPr>
      <w:r w:rsidRPr="00303F50">
        <w:rPr>
          <w:rPrChange w:id="276" w:author="Paul McGuiness" w:date="2014-02-02T10:09:00Z">
            <w:rPr>
              <w:noProof/>
            </w:rPr>
          </w:rPrChange>
        </w:rPr>
        <w:t>[21]  Lin, F.R., Lu, I.Y., Hsieh, P.S.: Understanding the Adoption of Wireless Sensor Network Service in Households. In: 2011 International Joint Conference on Service Sciences. pp. 218–222. IEEE (May 2011),  http://www.computer.org/portal/web/csdl/doi/10.1109/IJCSS.2011.50</w:t>
      </w:r>
    </w:p>
    <w:p w14:paraId="679B4BA1" w14:textId="77777777" w:rsidR="00F22884" w:rsidRPr="00303F50" w:rsidRDefault="00F22884">
      <w:pPr>
        <w:tabs>
          <w:tab w:val="center" w:pos="4800"/>
          <w:tab w:val="right" w:pos="9500"/>
        </w:tabs>
        <w:ind w:firstLine="720"/>
        <w:rPr>
          <w:rFonts w:ascii="Times New Roman" w:hAnsi="Times New Roman" w:cs="Times New Roman"/>
          <w:rPrChange w:id="277" w:author="Paul McGuiness" w:date="2014-02-02T10:09:00Z">
            <w:rPr>
              <w:rFonts w:ascii="Times New Roman" w:hAnsi="Times New Roman" w:cs="Times New Roman"/>
              <w:noProof/>
            </w:rPr>
          </w:rPrChange>
        </w:rPr>
      </w:pPr>
    </w:p>
    <w:p w14:paraId="4BB13FEC" w14:textId="77777777" w:rsidR="00F22884" w:rsidRPr="00303F50" w:rsidRDefault="00F22884">
      <w:pPr>
        <w:tabs>
          <w:tab w:val="center" w:pos="4800"/>
          <w:tab w:val="right" w:pos="9500"/>
        </w:tabs>
        <w:ind w:firstLine="720"/>
        <w:rPr>
          <w:rFonts w:ascii="Times New Roman" w:hAnsi="Times New Roman" w:cs="Times New Roman"/>
          <w:rPrChange w:id="278" w:author="Paul McGuiness" w:date="2014-02-02T10:09:00Z">
            <w:rPr>
              <w:rFonts w:ascii="Times New Roman" w:hAnsi="Times New Roman" w:cs="Times New Roman"/>
              <w:noProof/>
            </w:rPr>
          </w:rPrChange>
        </w:rPr>
      </w:pPr>
      <w:r w:rsidRPr="00303F50">
        <w:rPr>
          <w:rPrChange w:id="279" w:author="Paul McGuiness" w:date="2014-02-02T10:09:00Z">
            <w:rPr>
              <w:noProof/>
            </w:rPr>
          </w:rPrChange>
        </w:rPr>
        <w:t>[22]  Pariser, E.: The filter bubble: What the Internet is hiding from you. Penguin Press HC (2011)</w:t>
      </w:r>
    </w:p>
    <w:p w14:paraId="69EE11CE" w14:textId="77777777" w:rsidR="00F22884" w:rsidRPr="00303F50" w:rsidRDefault="00F22884">
      <w:pPr>
        <w:tabs>
          <w:tab w:val="center" w:pos="4800"/>
          <w:tab w:val="right" w:pos="9500"/>
        </w:tabs>
        <w:ind w:firstLine="720"/>
        <w:rPr>
          <w:rFonts w:ascii="Times New Roman" w:hAnsi="Times New Roman" w:cs="Times New Roman"/>
          <w:rPrChange w:id="280" w:author="Paul McGuiness" w:date="2014-02-02T10:09:00Z">
            <w:rPr>
              <w:rFonts w:ascii="Times New Roman" w:hAnsi="Times New Roman" w:cs="Times New Roman"/>
              <w:noProof/>
            </w:rPr>
          </w:rPrChange>
        </w:rPr>
      </w:pPr>
    </w:p>
    <w:p w14:paraId="6D2DFA34" w14:textId="77777777" w:rsidR="00F22884" w:rsidRPr="00303F50" w:rsidRDefault="00F22884">
      <w:pPr>
        <w:tabs>
          <w:tab w:val="center" w:pos="4800"/>
          <w:tab w:val="right" w:pos="9500"/>
        </w:tabs>
        <w:ind w:firstLine="720"/>
        <w:rPr>
          <w:rFonts w:ascii="Times New Roman" w:hAnsi="Times New Roman" w:cs="Times New Roman"/>
          <w:rPrChange w:id="281" w:author="Paul McGuiness" w:date="2014-02-02T10:09:00Z">
            <w:rPr>
              <w:rFonts w:ascii="Times New Roman" w:hAnsi="Times New Roman" w:cs="Times New Roman"/>
              <w:noProof/>
            </w:rPr>
          </w:rPrChange>
        </w:rPr>
      </w:pPr>
      <w:r w:rsidRPr="00303F50">
        <w:rPr>
          <w:rPrChange w:id="282" w:author="Paul McGuiness" w:date="2014-02-02T10:09:00Z">
            <w:rPr>
              <w:noProof/>
            </w:rPr>
          </w:rPrChange>
        </w:rPr>
        <w:t>[23]  Pazzani, M., Billsus, D.: Content-based recommendation systems. The adaptive web pp. 325–341 (2007)</w:t>
      </w:r>
    </w:p>
    <w:p w14:paraId="17E48C16" w14:textId="77777777" w:rsidR="00F22884" w:rsidRPr="00303F50" w:rsidRDefault="00F22884">
      <w:pPr>
        <w:tabs>
          <w:tab w:val="center" w:pos="4800"/>
          <w:tab w:val="right" w:pos="9500"/>
        </w:tabs>
        <w:ind w:firstLine="720"/>
        <w:rPr>
          <w:rFonts w:ascii="Times New Roman" w:hAnsi="Times New Roman" w:cs="Times New Roman"/>
          <w:rPrChange w:id="283" w:author="Paul McGuiness" w:date="2014-02-02T10:09:00Z">
            <w:rPr>
              <w:rFonts w:ascii="Times New Roman" w:hAnsi="Times New Roman" w:cs="Times New Roman"/>
              <w:noProof/>
            </w:rPr>
          </w:rPrChange>
        </w:rPr>
      </w:pPr>
    </w:p>
    <w:p w14:paraId="35DEF0C0" w14:textId="77777777" w:rsidR="00F22884" w:rsidRPr="00303F50" w:rsidRDefault="00F22884">
      <w:pPr>
        <w:tabs>
          <w:tab w:val="center" w:pos="4800"/>
          <w:tab w:val="right" w:pos="9500"/>
        </w:tabs>
        <w:ind w:firstLine="720"/>
        <w:rPr>
          <w:rFonts w:ascii="Times New Roman" w:hAnsi="Times New Roman" w:cs="Times New Roman"/>
          <w:rPrChange w:id="284" w:author="Paul McGuiness" w:date="2014-02-02T10:09:00Z">
            <w:rPr>
              <w:rFonts w:ascii="Times New Roman" w:hAnsi="Times New Roman" w:cs="Times New Roman"/>
              <w:noProof/>
            </w:rPr>
          </w:rPrChange>
        </w:rPr>
      </w:pPr>
      <w:r w:rsidRPr="00303F50">
        <w:rPr>
          <w:rPrChange w:id="285" w:author="Paul McGuiness" w:date="2014-02-02T10:09:00Z">
            <w:rPr>
              <w:noProof/>
            </w:rPr>
          </w:rPrChange>
        </w:rPr>
        <w:t>[24]  Rencher, A.C., Christensen, W.F.: Methods of Multivariate Analysis (Wiley Series in Probability and Statistics). Wiley, 3 edn. (7 2012),  http://amazon.com/o/ASIN/0470178965/</w:t>
      </w:r>
    </w:p>
    <w:p w14:paraId="44C6B789" w14:textId="77777777" w:rsidR="00F22884" w:rsidRPr="00303F50" w:rsidRDefault="00F22884">
      <w:pPr>
        <w:tabs>
          <w:tab w:val="center" w:pos="4800"/>
          <w:tab w:val="right" w:pos="9500"/>
        </w:tabs>
        <w:ind w:firstLine="720"/>
        <w:rPr>
          <w:rFonts w:ascii="Times New Roman" w:hAnsi="Times New Roman" w:cs="Times New Roman"/>
          <w:rPrChange w:id="286" w:author="Paul McGuiness" w:date="2014-02-02T10:09:00Z">
            <w:rPr>
              <w:rFonts w:ascii="Times New Roman" w:hAnsi="Times New Roman" w:cs="Times New Roman"/>
              <w:noProof/>
            </w:rPr>
          </w:rPrChange>
        </w:rPr>
      </w:pPr>
    </w:p>
    <w:p w14:paraId="167BEF0B" w14:textId="77777777" w:rsidR="00F22884" w:rsidRPr="00303F50" w:rsidRDefault="00F22884">
      <w:pPr>
        <w:tabs>
          <w:tab w:val="center" w:pos="4800"/>
          <w:tab w:val="right" w:pos="9500"/>
        </w:tabs>
        <w:ind w:firstLine="720"/>
        <w:rPr>
          <w:rFonts w:ascii="Times New Roman" w:hAnsi="Times New Roman" w:cs="Times New Roman"/>
          <w:rPrChange w:id="287" w:author="Paul McGuiness" w:date="2014-02-02T10:09:00Z">
            <w:rPr>
              <w:rFonts w:ascii="Times New Roman" w:hAnsi="Times New Roman" w:cs="Times New Roman"/>
              <w:noProof/>
            </w:rPr>
          </w:rPrChange>
        </w:rPr>
      </w:pPr>
      <w:r w:rsidRPr="00303F50">
        <w:rPr>
          <w:rPrChange w:id="288" w:author="Paul McGuiness" w:date="2014-02-02T10:09:00Z">
            <w:rPr>
              <w:noProof/>
            </w:rPr>
          </w:rPrChange>
        </w:rPr>
        <w:t>[25]  Resnick, P., Iacovou, N., Suchak, M., Bergstrom, P., Riedl, J.: Grouplens: an open architecture for collaborative filtering of netnews. In: Proceedings of the 1994 ACM conference on Computer supported cooperative work. pp. 175–186. ACM (1994)</w:t>
      </w:r>
    </w:p>
    <w:p w14:paraId="2B8E3E88" w14:textId="77777777" w:rsidR="00F22884" w:rsidRPr="00303F50" w:rsidRDefault="00F22884">
      <w:pPr>
        <w:tabs>
          <w:tab w:val="center" w:pos="4800"/>
          <w:tab w:val="right" w:pos="9500"/>
        </w:tabs>
        <w:ind w:firstLine="720"/>
        <w:rPr>
          <w:rFonts w:ascii="Times New Roman" w:hAnsi="Times New Roman" w:cs="Times New Roman"/>
          <w:rPrChange w:id="289" w:author="Paul McGuiness" w:date="2014-02-02T10:09:00Z">
            <w:rPr>
              <w:rFonts w:ascii="Times New Roman" w:hAnsi="Times New Roman" w:cs="Times New Roman"/>
              <w:noProof/>
            </w:rPr>
          </w:rPrChange>
        </w:rPr>
      </w:pPr>
    </w:p>
    <w:p w14:paraId="0B01B077" w14:textId="77777777" w:rsidR="00F22884" w:rsidRPr="00303F50" w:rsidRDefault="00F22884">
      <w:pPr>
        <w:tabs>
          <w:tab w:val="center" w:pos="4800"/>
          <w:tab w:val="right" w:pos="9500"/>
        </w:tabs>
        <w:ind w:firstLine="720"/>
        <w:rPr>
          <w:rFonts w:ascii="Times New Roman" w:hAnsi="Times New Roman" w:cs="Times New Roman"/>
          <w:rPrChange w:id="290" w:author="Paul McGuiness" w:date="2014-02-02T10:09:00Z">
            <w:rPr>
              <w:rFonts w:ascii="Times New Roman" w:hAnsi="Times New Roman" w:cs="Times New Roman"/>
              <w:noProof/>
            </w:rPr>
          </w:rPrChange>
        </w:rPr>
      </w:pPr>
      <w:r w:rsidRPr="00303F50">
        <w:rPr>
          <w:rPrChange w:id="291" w:author="Paul McGuiness" w:date="2014-02-02T10:09:00Z">
            <w:rPr>
              <w:noProof/>
            </w:rPr>
          </w:rPrChange>
        </w:rPr>
        <w:t>[26]  Schafer, J., Konstan, J., Riedi, J.: Recommender systems in e-commerce. In: Proceedings of the 1st ACM conference on Electronic commerce. pp. 158–166. ACM (1999)</w:t>
      </w:r>
    </w:p>
    <w:p w14:paraId="5ADB7C87" w14:textId="77777777" w:rsidR="00F22884" w:rsidRPr="00303F50" w:rsidRDefault="00F22884">
      <w:pPr>
        <w:tabs>
          <w:tab w:val="center" w:pos="4800"/>
          <w:tab w:val="right" w:pos="9500"/>
        </w:tabs>
        <w:ind w:firstLine="720"/>
        <w:rPr>
          <w:rFonts w:ascii="Times New Roman" w:hAnsi="Times New Roman" w:cs="Times New Roman"/>
          <w:rPrChange w:id="292" w:author="Paul McGuiness" w:date="2014-02-02T10:09:00Z">
            <w:rPr>
              <w:rFonts w:ascii="Times New Roman" w:hAnsi="Times New Roman" w:cs="Times New Roman"/>
              <w:noProof/>
            </w:rPr>
          </w:rPrChange>
        </w:rPr>
      </w:pPr>
    </w:p>
    <w:p w14:paraId="314522D5" w14:textId="77777777" w:rsidR="00F22884" w:rsidRPr="00303F50" w:rsidRDefault="00F22884">
      <w:pPr>
        <w:tabs>
          <w:tab w:val="center" w:pos="4800"/>
          <w:tab w:val="right" w:pos="9500"/>
        </w:tabs>
        <w:ind w:firstLine="720"/>
        <w:rPr>
          <w:rFonts w:ascii="Times New Roman" w:hAnsi="Times New Roman" w:cs="Times New Roman"/>
          <w:rPrChange w:id="293" w:author="Paul McGuiness" w:date="2014-02-02T10:09:00Z">
            <w:rPr>
              <w:rFonts w:ascii="Times New Roman" w:hAnsi="Times New Roman" w:cs="Times New Roman"/>
              <w:noProof/>
            </w:rPr>
          </w:rPrChange>
        </w:rPr>
      </w:pPr>
      <w:r w:rsidRPr="00303F50">
        <w:rPr>
          <w:rPrChange w:id="294" w:author="Paul McGuiness" w:date="2014-02-02T10:09:00Z">
            <w:rPr>
              <w:noProof/>
            </w:rPr>
          </w:rPrChange>
        </w:rPr>
        <w:t>[27]  Tetard, F., Collan, M.: Lazy user theory: A dynamic model to understand user selection of products and services. 2013 46th Hawaii International Conference on System Sciences 0, 1–9 (2009)</w:t>
      </w:r>
    </w:p>
    <w:p w14:paraId="44560C69" w14:textId="77777777" w:rsidR="00F22884" w:rsidRPr="00303F50" w:rsidRDefault="00F22884">
      <w:pPr>
        <w:tabs>
          <w:tab w:val="center" w:pos="4800"/>
          <w:tab w:val="right" w:pos="9500"/>
        </w:tabs>
        <w:ind w:firstLine="720"/>
        <w:rPr>
          <w:rFonts w:ascii="Times New Roman" w:hAnsi="Times New Roman" w:cs="Times New Roman"/>
          <w:rPrChange w:id="295" w:author="Paul McGuiness" w:date="2014-02-02T10:09:00Z">
            <w:rPr>
              <w:rFonts w:ascii="Times New Roman" w:hAnsi="Times New Roman" w:cs="Times New Roman"/>
              <w:noProof/>
            </w:rPr>
          </w:rPrChange>
        </w:rPr>
      </w:pPr>
    </w:p>
    <w:p w14:paraId="3426F97A" w14:textId="77777777" w:rsidR="00F22884" w:rsidRPr="00303F50" w:rsidRDefault="00F22884">
      <w:pPr>
        <w:tabs>
          <w:tab w:val="center" w:pos="4800"/>
          <w:tab w:val="right" w:pos="9500"/>
        </w:tabs>
        <w:ind w:firstLine="720"/>
        <w:rPr>
          <w:rFonts w:ascii="Times New Roman" w:hAnsi="Times New Roman" w:cs="Times New Roman"/>
          <w:rPrChange w:id="296" w:author="Paul McGuiness" w:date="2014-02-02T10:09:00Z">
            <w:rPr>
              <w:rFonts w:ascii="Times New Roman" w:hAnsi="Times New Roman" w:cs="Times New Roman"/>
              <w:noProof/>
            </w:rPr>
          </w:rPrChange>
        </w:rPr>
      </w:pPr>
      <w:r w:rsidRPr="00303F50">
        <w:rPr>
          <w:rPrChange w:id="297" w:author="Paul McGuiness" w:date="2014-02-02T10:09:00Z">
            <w:rPr>
              <w:noProof/>
            </w:rPr>
          </w:rPrChange>
        </w:rPr>
        <w:t>[28]  Walsh, S.P., White, K.M., Hyde, M.K., Watson, B.: Dialling and driving: factors influencing intentions to use a mobile phone while driving. Accident; analysis and prevention 40(6), 1893–900 (Nov 2008),  http://www.ncbi.nlm.nih.gov/pubmed/19068291</w:t>
      </w:r>
    </w:p>
    <w:p w14:paraId="563D9549" w14:textId="77777777" w:rsidR="00F22884" w:rsidRPr="00303F50" w:rsidRDefault="00F22884">
      <w:pPr>
        <w:tabs>
          <w:tab w:val="center" w:pos="4800"/>
          <w:tab w:val="right" w:pos="9500"/>
        </w:tabs>
        <w:ind w:firstLine="720"/>
        <w:rPr>
          <w:rFonts w:ascii="Times New Roman" w:hAnsi="Times New Roman" w:cs="Times New Roman"/>
          <w:rPrChange w:id="298" w:author="Paul McGuiness" w:date="2014-02-02T10:09:00Z">
            <w:rPr>
              <w:rFonts w:ascii="Times New Roman" w:hAnsi="Times New Roman" w:cs="Times New Roman"/>
              <w:noProof/>
            </w:rPr>
          </w:rPrChange>
        </w:rPr>
      </w:pPr>
    </w:p>
    <w:p w14:paraId="1394F4CD" w14:textId="77777777" w:rsidR="00F22884" w:rsidRPr="00303F50" w:rsidRDefault="00F22884">
      <w:pPr>
        <w:tabs>
          <w:tab w:val="center" w:pos="4800"/>
          <w:tab w:val="right" w:pos="9500"/>
        </w:tabs>
        <w:ind w:firstLine="720"/>
        <w:rPr>
          <w:rFonts w:ascii="Times New Roman" w:hAnsi="Times New Roman" w:cs="Times New Roman"/>
          <w:rPrChange w:id="299" w:author="Paul McGuiness" w:date="2014-02-02T10:09:00Z">
            <w:rPr>
              <w:rFonts w:ascii="Times New Roman" w:hAnsi="Times New Roman" w:cs="Times New Roman"/>
              <w:noProof/>
            </w:rPr>
          </w:rPrChange>
        </w:rPr>
      </w:pPr>
      <w:r w:rsidRPr="00303F50">
        <w:rPr>
          <w:rPrChange w:id="300" w:author="Paul McGuiness" w:date="2014-02-02T10:09:00Z">
            <w:rPr>
              <w:noProof/>
            </w:rPr>
          </w:rPrChange>
        </w:rPr>
        <w:t>[29]  Zhou, R., Rau, P.L.P., Zhang, W., Zhuang, D.: Mobile phone use while driving: Predicting driversâ€™ answering intentions and compensatory decisions. Safety Science 50(1), 138–149 (Jan 2012)</w:t>
      </w:r>
    </w:p>
    <w:p w14:paraId="548029CC" w14:textId="77777777" w:rsidR="00F22884" w:rsidRPr="00303F50" w:rsidRDefault="00F22884">
      <w:pPr>
        <w:tabs>
          <w:tab w:val="center" w:pos="4800"/>
          <w:tab w:val="right" w:pos="9500"/>
        </w:tabs>
        <w:ind w:firstLine="720"/>
        <w:rPr>
          <w:rFonts w:ascii="Times New Roman" w:hAnsi="Times New Roman" w:cs="Times New Roman"/>
          <w:rPrChange w:id="301" w:author="Paul McGuiness" w:date="2014-02-02T10:09:00Z">
            <w:rPr>
              <w:rFonts w:ascii="Times New Roman" w:hAnsi="Times New Roman" w:cs="Times New Roman"/>
              <w:noProof/>
            </w:rPr>
          </w:rPrChange>
        </w:rPr>
      </w:pPr>
    </w:p>
    <w:p w14:paraId="53D06255" w14:textId="77777777" w:rsidR="00F22884" w:rsidRPr="00303F50" w:rsidRDefault="00F22884">
      <w:pPr>
        <w:tabs>
          <w:tab w:val="center" w:pos="4800"/>
          <w:tab w:val="right" w:pos="9500"/>
        </w:tabs>
        <w:ind w:firstLine="720"/>
        <w:rPr>
          <w:rFonts w:ascii="Times New Roman" w:hAnsi="Times New Roman" w:cs="Times New Roman"/>
          <w:rPrChange w:id="302" w:author="Paul McGuiness" w:date="2014-02-02T10:09:00Z">
            <w:rPr>
              <w:rFonts w:ascii="Times New Roman" w:hAnsi="Times New Roman" w:cs="Times New Roman"/>
              <w:noProof/>
            </w:rPr>
          </w:rPrChange>
        </w:rPr>
      </w:pPr>
      <w:r w:rsidRPr="00303F50">
        <w:rPr>
          <w:rPrChange w:id="303" w:author="Paul McGuiness" w:date="2014-02-02T10:09:00Z">
            <w:rPr>
              <w:noProof/>
            </w:rPr>
          </w:rPrChange>
        </w:rPr>
        <w:lastRenderedPageBreak/>
        <w:t>[30]  Icek Ajzen: Homepage,  http://people.umass.edu/aizen/index.html</w:t>
      </w:r>
    </w:p>
    <w:p w14:paraId="7C592DF1" w14:textId="77777777" w:rsidR="00F22884" w:rsidRPr="00303F50" w:rsidRDefault="00F22884">
      <w:pPr>
        <w:tabs>
          <w:tab w:val="center" w:pos="4800"/>
          <w:tab w:val="right" w:pos="9500"/>
        </w:tabs>
        <w:ind w:firstLine="720"/>
        <w:jc w:val="both"/>
        <w:rPr>
          <w:rFonts w:ascii="Times New Roman" w:hAnsi="Times New Roman" w:cs="Times New Roman"/>
          <w:rPrChange w:id="304" w:author="Paul McGuiness" w:date="2014-02-02T10:09:00Z">
            <w:rPr>
              <w:rFonts w:ascii="Times New Roman" w:hAnsi="Times New Roman" w:cs="Times New Roman"/>
              <w:noProof/>
            </w:rPr>
          </w:rPrChange>
        </w:rPr>
      </w:pPr>
    </w:p>
    <w:sectPr w:rsidR="00F22884" w:rsidRPr="00303F50" w:rsidSect="00F22884">
      <w:type w:val="continuous"/>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F7AE7" w14:textId="77777777" w:rsidR="00BB157D" w:rsidRDefault="00BB157D" w:rsidP="00F22884">
      <w:r>
        <w:separator/>
      </w:r>
    </w:p>
  </w:endnote>
  <w:endnote w:type="continuationSeparator" w:id="0">
    <w:p w14:paraId="1DC52342" w14:textId="77777777" w:rsidR="00BB157D" w:rsidRDefault="00BB157D">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E3A90" w14:textId="77777777" w:rsidR="00BB157D" w:rsidRDefault="00BB157D" w:rsidP="00F22884">
      <w:r>
        <w:separator/>
      </w:r>
    </w:p>
  </w:footnote>
  <w:footnote w:type="continuationSeparator" w:id="0">
    <w:p w14:paraId="7B2B9475" w14:textId="77777777" w:rsidR="00BB157D" w:rsidRDefault="00BB157D" w:rsidP="00F2288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j Košir">
    <w15:presenceInfo w15:providerId="Windows Live" w15:userId="8a5b35de68ac42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84"/>
    <w:rsid w:val="00027636"/>
    <w:rsid w:val="00042836"/>
    <w:rsid w:val="000722A5"/>
    <w:rsid w:val="000733EE"/>
    <w:rsid w:val="000853C3"/>
    <w:rsid w:val="000D747D"/>
    <w:rsid w:val="00137303"/>
    <w:rsid w:val="00147150"/>
    <w:rsid w:val="00173944"/>
    <w:rsid w:val="001A1D7F"/>
    <w:rsid w:val="001C3745"/>
    <w:rsid w:val="002020B8"/>
    <w:rsid w:val="002265F4"/>
    <w:rsid w:val="002579FA"/>
    <w:rsid w:val="002F722A"/>
    <w:rsid w:val="00303F50"/>
    <w:rsid w:val="00320935"/>
    <w:rsid w:val="00372C22"/>
    <w:rsid w:val="003B5CF8"/>
    <w:rsid w:val="003D3CAE"/>
    <w:rsid w:val="00413043"/>
    <w:rsid w:val="004B67B4"/>
    <w:rsid w:val="004C4C36"/>
    <w:rsid w:val="00545F6B"/>
    <w:rsid w:val="005777C2"/>
    <w:rsid w:val="005C4F4B"/>
    <w:rsid w:val="005D53EB"/>
    <w:rsid w:val="005E32A5"/>
    <w:rsid w:val="00662969"/>
    <w:rsid w:val="0067345B"/>
    <w:rsid w:val="006A00F7"/>
    <w:rsid w:val="006A1DDF"/>
    <w:rsid w:val="006B42AA"/>
    <w:rsid w:val="00765C9D"/>
    <w:rsid w:val="0077049E"/>
    <w:rsid w:val="007816FB"/>
    <w:rsid w:val="007C5D9D"/>
    <w:rsid w:val="008B1292"/>
    <w:rsid w:val="009142DE"/>
    <w:rsid w:val="00927E0C"/>
    <w:rsid w:val="00932667"/>
    <w:rsid w:val="00935079"/>
    <w:rsid w:val="009758A5"/>
    <w:rsid w:val="009A0808"/>
    <w:rsid w:val="009B0F31"/>
    <w:rsid w:val="009B39AF"/>
    <w:rsid w:val="009B42EC"/>
    <w:rsid w:val="009C017D"/>
    <w:rsid w:val="00A44CE9"/>
    <w:rsid w:val="00A46B56"/>
    <w:rsid w:val="00A63F1B"/>
    <w:rsid w:val="00AD1C04"/>
    <w:rsid w:val="00AE75A2"/>
    <w:rsid w:val="00AF598D"/>
    <w:rsid w:val="00B15B2A"/>
    <w:rsid w:val="00B3387C"/>
    <w:rsid w:val="00B6339E"/>
    <w:rsid w:val="00BA1C48"/>
    <w:rsid w:val="00BA3794"/>
    <w:rsid w:val="00BB157D"/>
    <w:rsid w:val="00BE0665"/>
    <w:rsid w:val="00BE2798"/>
    <w:rsid w:val="00BF1DD5"/>
    <w:rsid w:val="00C40A23"/>
    <w:rsid w:val="00C84F2C"/>
    <w:rsid w:val="00C95FFA"/>
    <w:rsid w:val="00CD6CF4"/>
    <w:rsid w:val="00D02182"/>
    <w:rsid w:val="00D05333"/>
    <w:rsid w:val="00D514E6"/>
    <w:rsid w:val="00D5419F"/>
    <w:rsid w:val="00D8629D"/>
    <w:rsid w:val="00DB11EC"/>
    <w:rsid w:val="00DE3086"/>
    <w:rsid w:val="00DE31A1"/>
    <w:rsid w:val="00E65DC1"/>
    <w:rsid w:val="00E74009"/>
    <w:rsid w:val="00E75398"/>
    <w:rsid w:val="00EC2EF5"/>
    <w:rsid w:val="00EC6920"/>
    <w:rsid w:val="00F110C5"/>
    <w:rsid w:val="00F22884"/>
    <w:rsid w:val="00F9219F"/>
    <w:rsid w:val="00FE4480"/>
    <w:rsid w:val="00FF3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95A7C5"/>
  <w14:defaultImageDpi w14:val="0"/>
  <w15:docId w15:val="{51ACB9DF-AD45-4283-89CA-5E13ED28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228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228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22884"/>
    <w:rPr>
      <w:b/>
      <w:bCs/>
      <w:sz w:val="28"/>
      <w:szCs w:val="28"/>
    </w:rPr>
  </w:style>
  <w:style w:type="character" w:customStyle="1" w:styleId="Heading5Char">
    <w:name w:val="Heading 5 Char"/>
    <w:basedOn w:val="DefaultParagraphFont"/>
    <w:link w:val="Heading5"/>
    <w:uiPriority w:val="9"/>
    <w:semiHidden/>
    <w:rsid w:val="00F22884"/>
    <w:rPr>
      <w:b/>
      <w:bCs/>
      <w:i/>
      <w:iCs/>
      <w:sz w:val="26"/>
      <w:szCs w:val="26"/>
    </w:rPr>
  </w:style>
  <w:style w:type="character" w:customStyle="1" w:styleId="Heading6Char">
    <w:name w:val="Heading 6 Char"/>
    <w:basedOn w:val="DefaultParagraphFont"/>
    <w:link w:val="Heading6"/>
    <w:uiPriority w:val="9"/>
    <w:semiHidden/>
    <w:rsid w:val="00F22884"/>
    <w:rPr>
      <w:b/>
      <w:bCs/>
    </w:rPr>
  </w:style>
  <w:style w:type="paragraph" w:styleId="BalloonText">
    <w:name w:val="Balloon Text"/>
    <w:basedOn w:val="Normal"/>
    <w:link w:val="BalloonTextChar"/>
    <w:uiPriority w:val="99"/>
    <w:semiHidden/>
    <w:unhideWhenUsed/>
    <w:rsid w:val="000853C3"/>
    <w:rPr>
      <w:rFonts w:ascii="Tahoma" w:hAnsi="Tahoma" w:cs="Tahoma"/>
      <w:sz w:val="16"/>
      <w:szCs w:val="16"/>
    </w:rPr>
  </w:style>
  <w:style w:type="character" w:customStyle="1" w:styleId="BalloonTextChar">
    <w:name w:val="Balloon Text Char"/>
    <w:basedOn w:val="DefaultParagraphFont"/>
    <w:link w:val="BalloonText"/>
    <w:uiPriority w:val="99"/>
    <w:semiHidden/>
    <w:rsid w:val="00085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Kosir</dc:creator>
  <cp:lastModifiedBy>Andrej Košir</cp:lastModifiedBy>
  <cp:revision>2</cp:revision>
  <dcterms:created xsi:type="dcterms:W3CDTF">2014-02-03T15:32:00Z</dcterms:created>
  <dcterms:modified xsi:type="dcterms:W3CDTF">2014-02-03T15:32:00Z</dcterms:modified>
</cp:coreProperties>
</file>